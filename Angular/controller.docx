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2060" w:rsidRPr="00C92060" w:rsidRDefault="00C92060" w:rsidP="00C92060">
      <w:pPr>
        <w:shd w:val="clear" w:color="auto" w:fill="FFFFFF"/>
        <w:spacing w:after="75" w:line="288" w:lineRule="atLeast"/>
        <w:textAlignment w:val="baseline"/>
        <w:outlineLvl w:val="0"/>
        <w:rPr>
          <w:rFonts w:eastAsia="Times New Roman" w:cs="Times New Roman"/>
          <w:b/>
          <w:color w:val="333333"/>
          <w:kern w:val="36"/>
          <w:sz w:val="24"/>
          <w:szCs w:val="24"/>
        </w:rPr>
      </w:pPr>
      <w:proofErr w:type="spellStart"/>
      <w:r w:rsidRPr="00C92060">
        <w:rPr>
          <w:rFonts w:eastAsia="Times New Roman" w:cs="Times New Roman"/>
          <w:b/>
          <w:color w:val="333333"/>
          <w:kern w:val="36"/>
          <w:sz w:val="24"/>
          <w:szCs w:val="24"/>
        </w:rPr>
        <w:t>AngularJS</w:t>
      </w:r>
      <w:proofErr w:type="spellEnd"/>
      <w:r w:rsidRPr="00C92060">
        <w:rPr>
          <w:rFonts w:eastAsia="Times New Roman" w:cs="Times New Roman"/>
          <w:b/>
          <w:color w:val="333333"/>
          <w:kern w:val="36"/>
          <w:sz w:val="24"/>
          <w:szCs w:val="24"/>
        </w:rPr>
        <w:t xml:space="preserve"> Controller Tutorial </w:t>
      </w:r>
      <w:proofErr w:type="gramStart"/>
      <w:r w:rsidRPr="00C92060">
        <w:rPr>
          <w:rFonts w:eastAsia="Times New Roman" w:cs="Times New Roman"/>
          <w:b/>
          <w:color w:val="333333"/>
          <w:kern w:val="36"/>
          <w:sz w:val="24"/>
          <w:szCs w:val="24"/>
        </w:rPr>
        <w:t>With</w:t>
      </w:r>
      <w:proofErr w:type="gramEnd"/>
      <w:r w:rsidRPr="00C92060">
        <w:rPr>
          <w:rFonts w:eastAsia="Times New Roman" w:cs="Times New Roman"/>
          <w:b/>
          <w:color w:val="333333"/>
          <w:kern w:val="36"/>
          <w:sz w:val="24"/>
          <w:szCs w:val="24"/>
        </w:rPr>
        <w:t xml:space="preserve"> Example</w:t>
      </w:r>
    </w:p>
    <w:p w:rsidR="00C92060" w:rsidRPr="00C92060" w:rsidRDefault="00C92060" w:rsidP="00C92060">
      <w:pPr>
        <w:shd w:val="clear" w:color="auto" w:fill="FFFFFF"/>
        <w:spacing w:after="0" w:line="240" w:lineRule="atLeast"/>
        <w:ind w:right="600"/>
        <w:textAlignment w:val="baseline"/>
        <w:rPr>
          <w:rFonts w:eastAsia="Times New Roman" w:cs="Arial"/>
          <w:color w:val="999999"/>
          <w:sz w:val="24"/>
          <w:szCs w:val="24"/>
        </w:rPr>
      </w:pPr>
    </w:p>
    <w:p w:rsidR="00C92060" w:rsidRPr="00C92060" w:rsidRDefault="00C92060" w:rsidP="00C92060">
      <w:pPr>
        <w:shd w:val="clear" w:color="auto" w:fill="FFFFFF"/>
        <w:spacing w:after="0" w:line="360" w:lineRule="atLeast"/>
        <w:ind w:firstLine="720"/>
        <w:textAlignment w:val="baseline"/>
        <w:rPr>
          <w:rFonts w:eastAsia="Times New Roman" w:cs="Arial"/>
          <w:color w:val="222222"/>
          <w:sz w:val="24"/>
          <w:szCs w:val="24"/>
        </w:rPr>
      </w:pPr>
      <w:r w:rsidRPr="00C92060">
        <w:rPr>
          <w:rFonts w:eastAsia="Times New Roman" w:cs="Arial"/>
          <w:color w:val="222222"/>
          <w:sz w:val="24"/>
          <w:szCs w:val="24"/>
        </w:rPr>
        <w:t xml:space="preserve">Let us talk about one of the </w:t>
      </w:r>
      <w:proofErr w:type="spellStart"/>
      <w:r w:rsidRPr="00C92060">
        <w:rPr>
          <w:rFonts w:eastAsia="Times New Roman" w:cs="Arial"/>
          <w:color w:val="222222"/>
          <w:sz w:val="24"/>
          <w:szCs w:val="24"/>
        </w:rPr>
        <w:t>AngularJS’s</w:t>
      </w:r>
      <w:proofErr w:type="spellEnd"/>
      <w:r w:rsidRPr="00C92060">
        <w:rPr>
          <w:rFonts w:eastAsia="Times New Roman" w:cs="Arial"/>
          <w:color w:val="222222"/>
          <w:sz w:val="24"/>
          <w:szCs w:val="24"/>
        </w:rPr>
        <w:t xml:space="preserve"> most useful feature which helps in making awesome </w:t>
      </w:r>
      <w:r w:rsidRPr="00C92060">
        <w:rPr>
          <w:rFonts w:eastAsia="Times New Roman" w:cs="Arial"/>
          <w:b/>
          <w:color w:val="222222"/>
          <w:sz w:val="24"/>
          <w:szCs w:val="24"/>
        </w:rPr>
        <w:t>single page applications</w:t>
      </w:r>
      <w:r w:rsidRPr="00C92060">
        <w:rPr>
          <w:rFonts w:eastAsia="Times New Roman" w:cs="Arial"/>
          <w:color w:val="222222"/>
          <w:sz w:val="24"/>
          <w:szCs w:val="24"/>
        </w:rPr>
        <w:t xml:space="preserve"> in JavaScript – The Controller.</w:t>
      </w:r>
    </w:p>
    <w:p w:rsidR="00C92060" w:rsidRPr="00C92060" w:rsidRDefault="00C92060" w:rsidP="00C92060">
      <w:pPr>
        <w:shd w:val="clear" w:color="auto" w:fill="FFFFFF"/>
        <w:spacing w:after="0" w:line="360" w:lineRule="atLeast"/>
        <w:ind w:firstLine="720"/>
        <w:textAlignment w:val="baseline"/>
        <w:rPr>
          <w:rFonts w:eastAsia="Times New Roman" w:cs="Arial"/>
          <w:color w:val="222222"/>
          <w:sz w:val="24"/>
          <w:szCs w:val="24"/>
        </w:rPr>
      </w:pPr>
      <w:r w:rsidRPr="00C92060">
        <w:rPr>
          <w:rFonts w:eastAsia="Times New Roman" w:cs="Arial"/>
          <w:color w:val="222222"/>
          <w:sz w:val="24"/>
          <w:szCs w:val="24"/>
        </w:rPr>
        <w:t xml:space="preserve">This tutorial is part of series of tutorials on </w:t>
      </w:r>
      <w:proofErr w:type="spellStart"/>
      <w:r w:rsidRPr="00C92060">
        <w:rPr>
          <w:rFonts w:eastAsia="Times New Roman" w:cs="Arial"/>
          <w:color w:val="222222"/>
          <w:sz w:val="24"/>
          <w:szCs w:val="24"/>
        </w:rPr>
        <w:t>AngularJS</w:t>
      </w:r>
      <w:proofErr w:type="spellEnd"/>
      <w:r w:rsidRPr="00C92060">
        <w:rPr>
          <w:rFonts w:eastAsia="Times New Roman" w:cs="Arial"/>
          <w:color w:val="222222"/>
          <w:sz w:val="24"/>
          <w:szCs w:val="24"/>
        </w:rPr>
        <w:t xml:space="preserve"> where we shall touch different aspects of Angular and its features. In our last tutorial we saw </w:t>
      </w:r>
      <w:hyperlink r:id="rId6" w:history="1">
        <w:r w:rsidRPr="00C92060">
          <w:rPr>
            <w:rFonts w:eastAsia="Times New Roman" w:cs="Arial"/>
            <w:color w:val="075FB8"/>
            <w:sz w:val="24"/>
            <w:szCs w:val="24"/>
            <w:u w:val="single"/>
            <w:bdr w:val="none" w:sz="0" w:space="0" w:color="auto" w:frame="1"/>
          </w:rPr>
          <w:t xml:space="preserve">Introduction of </w:t>
        </w:r>
        <w:proofErr w:type="spellStart"/>
        <w:r w:rsidRPr="00C92060">
          <w:rPr>
            <w:rFonts w:eastAsia="Times New Roman" w:cs="Arial"/>
            <w:color w:val="075FB8"/>
            <w:sz w:val="24"/>
            <w:szCs w:val="24"/>
            <w:u w:val="single"/>
            <w:bdr w:val="none" w:sz="0" w:space="0" w:color="auto" w:frame="1"/>
          </w:rPr>
          <w:t>AngularJS</w:t>
        </w:r>
        <w:proofErr w:type="spellEnd"/>
      </w:hyperlink>
      <w:r w:rsidRPr="00C92060">
        <w:rPr>
          <w:rFonts w:eastAsia="Times New Roman" w:cs="Arial"/>
          <w:color w:val="222222"/>
          <w:sz w:val="24"/>
          <w:szCs w:val="24"/>
        </w:rPr>
        <w:t> and also created a Hello World example using Angular.</w:t>
      </w:r>
    </w:p>
    <w:p w:rsidR="00C92060" w:rsidRPr="00C92060" w:rsidRDefault="00C92060" w:rsidP="00C92060">
      <w:pPr>
        <w:shd w:val="clear" w:color="auto" w:fill="FFFFFF"/>
        <w:spacing w:after="0" w:line="360" w:lineRule="atLeast"/>
        <w:ind w:firstLine="720"/>
        <w:textAlignment w:val="baseline"/>
        <w:rPr>
          <w:rFonts w:eastAsia="Times New Roman" w:cs="Arial"/>
          <w:color w:val="222222"/>
          <w:sz w:val="24"/>
          <w:szCs w:val="24"/>
        </w:rPr>
      </w:pPr>
      <w:r w:rsidRPr="00C92060">
        <w:rPr>
          <w:rFonts w:eastAsia="Times New Roman" w:cs="Arial"/>
          <w:color w:val="222222"/>
          <w:sz w:val="24"/>
          <w:szCs w:val="24"/>
        </w:rPr>
        <w:t xml:space="preserve">Controllers are nothing but plain JavaScript functions which are bound to a particular scope. Don’t worry if this sounds gibberish. Shortly this all will make sense once we create a small Hello World using controller. Controllers are used to add logic to your view. Views are HTML pages. </w:t>
      </w:r>
      <w:proofErr w:type="gramStart"/>
      <w:r w:rsidRPr="00C92060">
        <w:rPr>
          <w:rFonts w:eastAsia="Times New Roman" w:cs="Arial"/>
          <w:color w:val="222222"/>
          <w:sz w:val="24"/>
          <w:szCs w:val="24"/>
        </w:rPr>
        <w:t>These pages simply shows</w:t>
      </w:r>
      <w:proofErr w:type="gramEnd"/>
      <w:r w:rsidRPr="00C92060">
        <w:rPr>
          <w:rFonts w:eastAsia="Times New Roman" w:cs="Arial"/>
          <w:color w:val="222222"/>
          <w:sz w:val="24"/>
          <w:szCs w:val="24"/>
        </w:rPr>
        <w:t xml:space="preserve"> the data that we bind to them using two-way data binding in Angular (Note: Two-way data binding is explained in </w:t>
      </w:r>
      <w:hyperlink r:id="rId7" w:history="1">
        <w:r w:rsidRPr="00C92060">
          <w:rPr>
            <w:rFonts w:eastAsia="Times New Roman" w:cs="Arial"/>
            <w:color w:val="075FB8"/>
            <w:sz w:val="24"/>
            <w:szCs w:val="24"/>
            <w:u w:val="single"/>
            <w:bdr w:val="none" w:sz="0" w:space="0" w:color="auto" w:frame="1"/>
          </w:rPr>
          <w:t>previous tutorial</w:t>
        </w:r>
      </w:hyperlink>
      <w:r w:rsidRPr="00C92060">
        <w:rPr>
          <w:rFonts w:eastAsia="Times New Roman" w:cs="Arial"/>
          <w:color w:val="222222"/>
          <w:sz w:val="24"/>
          <w:szCs w:val="24"/>
        </w:rPr>
        <w:t>). Basically it is Controllers responsibility to glue the Model (data) with the View.</w:t>
      </w:r>
    </w:p>
    <w:p w:rsidR="00C92060" w:rsidRPr="00C92060" w:rsidRDefault="00C92060" w:rsidP="00C92060">
      <w:pPr>
        <w:shd w:val="clear" w:color="auto" w:fill="FFFFFF"/>
        <w:spacing w:before="120" w:after="96" w:line="288" w:lineRule="atLeast"/>
        <w:textAlignment w:val="baseline"/>
        <w:outlineLvl w:val="1"/>
        <w:rPr>
          <w:rFonts w:eastAsia="Times New Roman" w:cs="Arial"/>
          <w:b/>
          <w:color w:val="333333"/>
          <w:sz w:val="24"/>
          <w:szCs w:val="24"/>
        </w:rPr>
      </w:pPr>
      <w:r w:rsidRPr="00C92060">
        <w:rPr>
          <w:rFonts w:eastAsia="Times New Roman" w:cs="Arial"/>
          <w:b/>
          <w:color w:val="333333"/>
          <w:sz w:val="24"/>
          <w:szCs w:val="24"/>
        </w:rPr>
        <w:t>1. What are Scopes?</w:t>
      </w:r>
    </w:p>
    <w:p w:rsidR="00C92060" w:rsidRPr="00C92060" w:rsidRDefault="00C92060" w:rsidP="00C92060">
      <w:pPr>
        <w:shd w:val="clear" w:color="auto" w:fill="FFFFFF"/>
        <w:spacing w:after="240" w:line="360" w:lineRule="atLeast"/>
        <w:textAlignment w:val="baseline"/>
        <w:rPr>
          <w:rFonts w:eastAsia="Times New Roman" w:cs="Arial"/>
          <w:color w:val="222222"/>
          <w:sz w:val="24"/>
          <w:szCs w:val="24"/>
        </w:rPr>
      </w:pPr>
      <w:r w:rsidRPr="00C92060">
        <w:rPr>
          <w:rFonts w:eastAsia="Times New Roman" w:cs="Arial"/>
          <w:color w:val="222222"/>
          <w:sz w:val="24"/>
          <w:szCs w:val="24"/>
        </w:rPr>
        <w:t xml:space="preserve">Before we get into Controllers let us understand Scopes. Scope is nothing but an object that Glues the View with Controller. They hold the Model data that we need to pass to view. Scope uses </w:t>
      </w:r>
      <w:proofErr w:type="spellStart"/>
      <w:r w:rsidRPr="00C92060">
        <w:rPr>
          <w:rFonts w:eastAsia="Times New Roman" w:cs="Arial"/>
          <w:color w:val="222222"/>
          <w:sz w:val="24"/>
          <w:szCs w:val="24"/>
        </w:rPr>
        <w:t>Angular’s</w:t>
      </w:r>
      <w:proofErr w:type="spellEnd"/>
      <w:r w:rsidRPr="00C92060">
        <w:rPr>
          <w:rFonts w:eastAsia="Times New Roman" w:cs="Arial"/>
          <w:color w:val="222222"/>
          <w:sz w:val="24"/>
          <w:szCs w:val="24"/>
        </w:rPr>
        <w:t xml:space="preserve"> two-way data binding to bind model data to view.</w:t>
      </w:r>
    </w:p>
    <w:p w:rsidR="00C92060" w:rsidRPr="00C92060" w:rsidRDefault="00C92060" w:rsidP="00C92060">
      <w:pPr>
        <w:shd w:val="clear" w:color="auto" w:fill="FFFFFF"/>
        <w:spacing w:after="240" w:line="360" w:lineRule="atLeast"/>
        <w:textAlignment w:val="baseline"/>
        <w:rPr>
          <w:rFonts w:eastAsia="Times New Roman" w:cs="Arial"/>
          <w:color w:val="222222"/>
          <w:sz w:val="24"/>
          <w:szCs w:val="24"/>
        </w:rPr>
      </w:pPr>
      <w:r w:rsidRPr="00C92060">
        <w:rPr>
          <w:rFonts w:eastAsia="Times New Roman" w:cs="Arial"/>
          <w:color w:val="222222"/>
          <w:sz w:val="24"/>
          <w:szCs w:val="24"/>
        </w:rPr>
        <w:t xml:space="preserve">Imaging $scope as an object that links Controller to the View. It is </w:t>
      </w:r>
      <w:proofErr w:type="gramStart"/>
      <w:r w:rsidRPr="00C92060">
        <w:rPr>
          <w:rFonts w:eastAsia="Times New Roman" w:cs="Arial"/>
          <w:color w:val="222222"/>
          <w:sz w:val="24"/>
          <w:szCs w:val="24"/>
        </w:rPr>
        <w:t>controllers</w:t>
      </w:r>
      <w:proofErr w:type="gramEnd"/>
      <w:r w:rsidRPr="00C92060">
        <w:rPr>
          <w:rFonts w:eastAsia="Times New Roman" w:cs="Arial"/>
          <w:color w:val="222222"/>
          <w:sz w:val="24"/>
          <w:szCs w:val="24"/>
        </w:rPr>
        <w:t xml:space="preserve"> responsibility to initialize the data that the view needs to display. This is done by making changes to $scope.</w:t>
      </w:r>
    </w:p>
    <w:p w:rsidR="00C92060" w:rsidRPr="00C92060" w:rsidRDefault="00C92060" w:rsidP="00C92060">
      <w:pPr>
        <w:shd w:val="clear" w:color="auto" w:fill="FFFFFF"/>
        <w:spacing w:after="240" w:line="360" w:lineRule="atLeast"/>
        <w:textAlignment w:val="baseline"/>
        <w:rPr>
          <w:rFonts w:eastAsia="Times New Roman" w:cs="Arial"/>
          <w:color w:val="222222"/>
          <w:sz w:val="24"/>
          <w:szCs w:val="24"/>
        </w:rPr>
      </w:pPr>
      <w:r w:rsidRPr="00C92060">
        <w:rPr>
          <w:rFonts w:eastAsia="Times New Roman" w:cs="Arial"/>
          <w:color w:val="222222"/>
          <w:sz w:val="24"/>
          <w:szCs w:val="24"/>
        </w:rPr>
        <w:t>Let us see a small Hello World application to understand $scope.</w:t>
      </w:r>
    </w:p>
    <w:tbl>
      <w:tblPr>
        <w:tblW w:w="10665" w:type="dxa"/>
        <w:tblCellMar>
          <w:left w:w="0" w:type="dxa"/>
          <w:right w:w="0" w:type="dxa"/>
        </w:tblCellMar>
        <w:tblLook w:val="04A0" w:firstRow="1" w:lastRow="0" w:firstColumn="1" w:lastColumn="0" w:noHBand="0" w:noVBand="1"/>
      </w:tblPr>
      <w:tblGrid>
        <w:gridCol w:w="10665"/>
      </w:tblGrid>
      <w:tr w:rsidR="00C92060" w:rsidRPr="00C92060" w:rsidTr="00C92060">
        <w:tc>
          <w:tcPr>
            <w:tcW w:w="10665" w:type="dxa"/>
            <w:shd w:val="clear" w:color="auto" w:fill="F5F5F5"/>
            <w:vAlign w:val="center"/>
            <w:hideMark/>
          </w:tcPr>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sz w:val="24"/>
                <w:szCs w:val="24"/>
              </w:rPr>
              <w:t>&lt;!DOCTYPE html&gt;</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sz w:val="24"/>
                <w:szCs w:val="24"/>
              </w:rPr>
              <w:t>&lt;html</w:t>
            </w:r>
            <w:r w:rsidRPr="00C92060">
              <w:rPr>
                <w:rFonts w:eastAsia="Times New Roman" w:cs="Times New Roman"/>
                <w:sz w:val="24"/>
                <w:szCs w:val="24"/>
              </w:rPr>
              <w:t xml:space="preserve"> </w:t>
            </w:r>
            <w:proofErr w:type="spellStart"/>
            <w:r w:rsidRPr="00C92060">
              <w:rPr>
                <w:rFonts w:eastAsia="Times New Roman" w:cs="Courier New"/>
                <w:sz w:val="24"/>
                <w:szCs w:val="24"/>
              </w:rPr>
              <w:t>ng</w:t>
            </w:r>
            <w:proofErr w:type="spellEnd"/>
            <w:r w:rsidRPr="00C92060">
              <w:rPr>
                <w:rFonts w:eastAsia="Times New Roman" w:cs="Courier New"/>
                <w:sz w:val="24"/>
                <w:szCs w:val="24"/>
              </w:rPr>
              <w:t>-app&gt;</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sz w:val="24"/>
                <w:szCs w:val="24"/>
              </w:rPr>
              <w:t>&lt;head&gt;</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sz w:val="24"/>
                <w:szCs w:val="24"/>
              </w:rPr>
              <w:t xml:space="preserve">&lt;title&gt;Hello World, </w:t>
            </w:r>
            <w:proofErr w:type="spellStart"/>
            <w:r w:rsidRPr="00C92060">
              <w:rPr>
                <w:rFonts w:eastAsia="Times New Roman" w:cs="Courier New"/>
                <w:sz w:val="24"/>
                <w:szCs w:val="24"/>
              </w:rPr>
              <w:t>AngularJS</w:t>
            </w:r>
            <w:proofErr w:type="spellEnd"/>
            <w:r w:rsidRPr="00C92060">
              <w:rPr>
                <w:rFonts w:eastAsia="Times New Roman" w:cs="Courier New"/>
                <w:sz w:val="24"/>
                <w:szCs w:val="24"/>
              </w:rPr>
              <w:t xml:space="preserve"> - ViralPatel.net&lt;/title&gt;</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sz w:val="24"/>
                <w:szCs w:val="24"/>
              </w:rPr>
              <w:t>&lt;script</w:t>
            </w:r>
            <w:r w:rsidRPr="00C92060">
              <w:rPr>
                <w:rFonts w:eastAsia="Times New Roman" w:cs="Times New Roman"/>
                <w:sz w:val="24"/>
                <w:szCs w:val="24"/>
              </w:rPr>
              <w:t xml:space="preserve"> </w:t>
            </w:r>
            <w:r w:rsidRPr="00C92060">
              <w:rPr>
                <w:rFonts w:eastAsia="Times New Roman" w:cs="Courier New"/>
                <w:sz w:val="24"/>
                <w:szCs w:val="24"/>
              </w:rPr>
              <w:t>type="text/</w:t>
            </w:r>
            <w:proofErr w:type="spellStart"/>
            <w:r w:rsidRPr="00C92060">
              <w:rPr>
                <w:rFonts w:eastAsia="Times New Roman" w:cs="Courier New"/>
                <w:sz w:val="24"/>
                <w:szCs w:val="24"/>
              </w:rPr>
              <w:t>javascript</w:t>
            </w:r>
            <w:proofErr w:type="spellEnd"/>
            <w:r w:rsidRPr="00C92060">
              <w:rPr>
                <w:rFonts w:eastAsia="Times New Roman" w:cs="Courier New"/>
                <w:sz w:val="24"/>
                <w:szCs w:val="24"/>
              </w:rPr>
              <w:t>"</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src="http://ajax.googleapis.com/ajax/libs/angularjs/1.0.7/angular.min.js"&gt;&lt;/script&gt;</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sz w:val="24"/>
                <w:szCs w:val="24"/>
              </w:rPr>
              <w:t>&lt;/head&gt;</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sz w:val="24"/>
                <w:szCs w:val="24"/>
              </w:rPr>
              <w:t>&lt;body&gt;</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sz w:val="24"/>
                <w:szCs w:val="24"/>
              </w:rPr>
              <w:t>&lt;div</w:t>
            </w:r>
            <w:r w:rsidRPr="00C92060">
              <w:rPr>
                <w:rFonts w:eastAsia="Times New Roman" w:cs="Times New Roman"/>
                <w:sz w:val="24"/>
                <w:szCs w:val="24"/>
              </w:rPr>
              <w:t xml:space="preserve"> </w:t>
            </w:r>
            <w:proofErr w:type="spellStart"/>
            <w:r w:rsidRPr="00C92060">
              <w:rPr>
                <w:rFonts w:eastAsia="Times New Roman" w:cs="Courier New"/>
                <w:sz w:val="24"/>
                <w:szCs w:val="24"/>
              </w:rPr>
              <w:t>ng</w:t>
            </w:r>
            <w:proofErr w:type="spellEnd"/>
            <w:r w:rsidRPr="00C92060">
              <w:rPr>
                <w:rFonts w:eastAsia="Times New Roman" w:cs="Courier New"/>
                <w:sz w:val="24"/>
                <w:szCs w:val="24"/>
              </w:rPr>
              <w:t>-controller="</w:t>
            </w:r>
            <w:proofErr w:type="spellStart"/>
            <w:r w:rsidRPr="00C92060">
              <w:rPr>
                <w:rFonts w:eastAsia="Times New Roman" w:cs="Courier New"/>
                <w:sz w:val="24"/>
                <w:szCs w:val="24"/>
              </w:rPr>
              <w:t>ContactController</w:t>
            </w:r>
            <w:proofErr w:type="spellEnd"/>
            <w:r w:rsidRPr="00C92060">
              <w:rPr>
                <w:rFonts w:eastAsia="Times New Roman" w:cs="Courier New"/>
                <w:sz w:val="24"/>
                <w:szCs w:val="24"/>
              </w:rPr>
              <w:t>"&gt;</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Email:&lt;input</w:t>
            </w:r>
            <w:r w:rsidRPr="00C92060">
              <w:rPr>
                <w:rFonts w:eastAsia="Times New Roman" w:cs="Times New Roman"/>
                <w:sz w:val="24"/>
                <w:szCs w:val="24"/>
              </w:rPr>
              <w:t xml:space="preserve"> </w:t>
            </w:r>
            <w:r w:rsidRPr="00C92060">
              <w:rPr>
                <w:rFonts w:eastAsia="Times New Roman" w:cs="Courier New"/>
                <w:sz w:val="24"/>
                <w:szCs w:val="24"/>
              </w:rPr>
              <w:t>type="text"</w:t>
            </w:r>
            <w:r w:rsidRPr="00C92060">
              <w:rPr>
                <w:rFonts w:eastAsia="Times New Roman" w:cs="Times New Roman"/>
                <w:sz w:val="24"/>
                <w:szCs w:val="24"/>
              </w:rPr>
              <w:t xml:space="preserve"> </w:t>
            </w:r>
            <w:proofErr w:type="spellStart"/>
            <w:r w:rsidRPr="00C92060">
              <w:rPr>
                <w:rFonts w:eastAsia="Times New Roman" w:cs="Courier New"/>
                <w:sz w:val="24"/>
                <w:szCs w:val="24"/>
              </w:rPr>
              <w:t>ng</w:t>
            </w:r>
            <w:proofErr w:type="spellEnd"/>
            <w:r w:rsidRPr="00C92060">
              <w:rPr>
                <w:rFonts w:eastAsia="Times New Roman" w:cs="Courier New"/>
                <w:sz w:val="24"/>
                <w:szCs w:val="24"/>
              </w:rPr>
              <w:t>-model="</w:t>
            </w:r>
            <w:proofErr w:type="spellStart"/>
            <w:r w:rsidRPr="00C92060">
              <w:rPr>
                <w:rFonts w:eastAsia="Times New Roman" w:cs="Courier New"/>
                <w:sz w:val="24"/>
                <w:szCs w:val="24"/>
              </w:rPr>
              <w:t>newcontact</w:t>
            </w:r>
            <w:proofErr w:type="spellEnd"/>
            <w:r w:rsidRPr="00C92060">
              <w:rPr>
                <w:rFonts w:eastAsia="Times New Roman" w:cs="Courier New"/>
                <w:sz w:val="24"/>
                <w:szCs w:val="24"/>
              </w:rPr>
              <w:t>"/&gt;</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&lt;button</w:t>
            </w:r>
            <w:r w:rsidRPr="00C92060">
              <w:rPr>
                <w:rFonts w:eastAsia="Times New Roman" w:cs="Times New Roman"/>
                <w:sz w:val="24"/>
                <w:szCs w:val="24"/>
              </w:rPr>
              <w:t xml:space="preserve"> </w:t>
            </w:r>
            <w:proofErr w:type="spellStart"/>
            <w:r w:rsidRPr="00C92060">
              <w:rPr>
                <w:rFonts w:eastAsia="Times New Roman" w:cs="Courier New"/>
                <w:sz w:val="24"/>
                <w:szCs w:val="24"/>
              </w:rPr>
              <w:t>ng</w:t>
            </w:r>
            <w:proofErr w:type="spellEnd"/>
            <w:r w:rsidRPr="00C92060">
              <w:rPr>
                <w:rFonts w:eastAsia="Times New Roman" w:cs="Courier New"/>
                <w:sz w:val="24"/>
                <w:szCs w:val="24"/>
              </w:rPr>
              <w:t>-click="add()"&gt;Add&lt;/button&gt;</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&lt;h2&gt;Contacts&lt;/h2&gt;</w:t>
            </w:r>
          </w:p>
          <w:p w:rsidR="00C92060" w:rsidRPr="00C92060" w:rsidRDefault="00C92060" w:rsidP="00C92060">
            <w:pPr>
              <w:spacing w:after="0" w:line="240" w:lineRule="auto"/>
              <w:rPr>
                <w:rFonts w:eastAsia="Times New Roman" w:cs="Times New Roman"/>
                <w:sz w:val="24"/>
                <w:szCs w:val="24"/>
              </w:rPr>
            </w:pPr>
            <w:r w:rsidRPr="00C92060">
              <w:rPr>
                <w:rFonts w:eastAsia="Times New Roman" w:cs="Times New Roman"/>
                <w:sz w:val="24"/>
                <w:szCs w:val="24"/>
              </w:rPr>
              <w:t> </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&lt;</w:t>
            </w:r>
            <w:proofErr w:type="spellStart"/>
            <w:r w:rsidRPr="00C92060">
              <w:rPr>
                <w:rFonts w:eastAsia="Times New Roman" w:cs="Courier New"/>
                <w:sz w:val="24"/>
                <w:szCs w:val="24"/>
              </w:rPr>
              <w:t>ul</w:t>
            </w:r>
            <w:proofErr w:type="spellEnd"/>
            <w:r w:rsidRPr="00C92060">
              <w:rPr>
                <w:rFonts w:eastAsia="Times New Roman" w:cs="Courier New"/>
                <w:sz w:val="24"/>
                <w:szCs w:val="24"/>
              </w:rPr>
              <w:t>&gt;</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&lt;li</w:t>
            </w:r>
            <w:r w:rsidRPr="00C92060">
              <w:rPr>
                <w:rFonts w:eastAsia="Times New Roman" w:cs="Times New Roman"/>
                <w:sz w:val="24"/>
                <w:szCs w:val="24"/>
              </w:rPr>
              <w:t xml:space="preserve"> </w:t>
            </w:r>
            <w:proofErr w:type="spellStart"/>
            <w:r w:rsidRPr="00C92060">
              <w:rPr>
                <w:rFonts w:eastAsia="Times New Roman" w:cs="Courier New"/>
                <w:sz w:val="24"/>
                <w:szCs w:val="24"/>
              </w:rPr>
              <w:t>ng</w:t>
            </w:r>
            <w:proofErr w:type="spellEnd"/>
            <w:r w:rsidRPr="00C92060">
              <w:rPr>
                <w:rFonts w:eastAsia="Times New Roman" w:cs="Courier New"/>
                <w:sz w:val="24"/>
                <w:szCs w:val="24"/>
              </w:rPr>
              <w:t>-repeat="contact in contacts"&gt; {{ contact }} &lt;/li&gt;</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&lt;/</w:t>
            </w:r>
            <w:proofErr w:type="spellStart"/>
            <w:r w:rsidRPr="00C92060">
              <w:rPr>
                <w:rFonts w:eastAsia="Times New Roman" w:cs="Courier New"/>
                <w:sz w:val="24"/>
                <w:szCs w:val="24"/>
              </w:rPr>
              <w:t>ul</w:t>
            </w:r>
            <w:proofErr w:type="spellEnd"/>
            <w:r w:rsidRPr="00C92060">
              <w:rPr>
                <w:rFonts w:eastAsia="Times New Roman" w:cs="Courier New"/>
                <w:sz w:val="24"/>
                <w:szCs w:val="24"/>
              </w:rPr>
              <w:t>&gt;</w:t>
            </w:r>
          </w:p>
          <w:p w:rsidR="00C92060" w:rsidRPr="00C92060" w:rsidRDefault="00C92060" w:rsidP="00C92060">
            <w:pPr>
              <w:spacing w:after="0" w:line="240" w:lineRule="auto"/>
              <w:rPr>
                <w:rFonts w:eastAsia="Times New Roman" w:cs="Times New Roman"/>
                <w:sz w:val="24"/>
                <w:szCs w:val="24"/>
              </w:rPr>
            </w:pPr>
            <w:r w:rsidRPr="00C92060">
              <w:rPr>
                <w:rFonts w:eastAsia="Times New Roman" w:cs="Times New Roman"/>
                <w:sz w:val="24"/>
                <w:szCs w:val="24"/>
              </w:rPr>
              <w:lastRenderedPageBreak/>
              <w:t> </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sz w:val="24"/>
                <w:szCs w:val="24"/>
              </w:rPr>
              <w:t>&lt;/div&gt;</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sz w:val="24"/>
                <w:szCs w:val="24"/>
              </w:rPr>
              <w:t>&lt;script</w:t>
            </w:r>
            <w:r w:rsidRPr="00C92060">
              <w:rPr>
                <w:rFonts w:eastAsia="Times New Roman" w:cs="Times New Roman"/>
                <w:sz w:val="24"/>
                <w:szCs w:val="24"/>
              </w:rPr>
              <w:t xml:space="preserve"> </w:t>
            </w:r>
            <w:r w:rsidRPr="00C92060">
              <w:rPr>
                <w:rFonts w:eastAsia="Times New Roman" w:cs="Courier New"/>
                <w:sz w:val="24"/>
                <w:szCs w:val="24"/>
              </w:rPr>
              <w:t>type="text/</w:t>
            </w:r>
            <w:proofErr w:type="spellStart"/>
            <w:r w:rsidRPr="00C92060">
              <w:rPr>
                <w:rFonts w:eastAsia="Times New Roman" w:cs="Courier New"/>
                <w:sz w:val="24"/>
                <w:szCs w:val="24"/>
              </w:rPr>
              <w:t>javascript</w:t>
            </w:r>
            <w:proofErr w:type="spellEnd"/>
            <w:r w:rsidRPr="00C92060">
              <w:rPr>
                <w:rFonts w:eastAsia="Times New Roman" w:cs="Courier New"/>
                <w:sz w:val="24"/>
                <w:szCs w:val="24"/>
              </w:rPr>
              <w:t>"&gt;</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 xml:space="preserve">function </w:t>
            </w:r>
            <w:proofErr w:type="spellStart"/>
            <w:r w:rsidRPr="00C92060">
              <w:rPr>
                <w:rFonts w:eastAsia="Times New Roman" w:cs="Courier New"/>
                <w:sz w:val="24"/>
                <w:szCs w:val="24"/>
              </w:rPr>
              <w:t>ContactController</w:t>
            </w:r>
            <w:proofErr w:type="spellEnd"/>
            <w:r w:rsidRPr="00C92060">
              <w:rPr>
                <w:rFonts w:eastAsia="Times New Roman" w:cs="Courier New"/>
                <w:sz w:val="24"/>
                <w:szCs w:val="24"/>
              </w:rPr>
              <w:t>($scope) {</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w:t>
            </w:r>
            <w:proofErr w:type="spellStart"/>
            <w:r w:rsidRPr="00C92060">
              <w:rPr>
                <w:rFonts w:eastAsia="Times New Roman" w:cs="Courier New"/>
                <w:sz w:val="24"/>
                <w:szCs w:val="24"/>
              </w:rPr>
              <w:t>scope.contacts</w:t>
            </w:r>
            <w:proofErr w:type="spellEnd"/>
            <w:r w:rsidRPr="00C92060">
              <w:rPr>
                <w:rFonts w:eastAsia="Times New Roman" w:cs="Courier New"/>
                <w:sz w:val="24"/>
                <w:szCs w:val="24"/>
              </w:rPr>
              <w:t xml:space="preserve"> = ["hi@email.com", "hello@email.com"];</w:t>
            </w:r>
          </w:p>
          <w:p w:rsidR="00C92060" w:rsidRPr="00C92060" w:rsidRDefault="00C92060" w:rsidP="00C92060">
            <w:pPr>
              <w:spacing w:after="0" w:line="240" w:lineRule="auto"/>
              <w:rPr>
                <w:rFonts w:eastAsia="Times New Roman" w:cs="Times New Roman"/>
                <w:sz w:val="24"/>
                <w:szCs w:val="24"/>
              </w:rPr>
            </w:pPr>
            <w:r w:rsidRPr="00C92060">
              <w:rPr>
                <w:rFonts w:eastAsia="Times New Roman" w:cs="Times New Roman"/>
                <w:sz w:val="24"/>
                <w:szCs w:val="24"/>
              </w:rPr>
              <w:t> </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w:t>
            </w:r>
            <w:proofErr w:type="spellStart"/>
            <w:r w:rsidRPr="00C92060">
              <w:rPr>
                <w:rFonts w:eastAsia="Times New Roman" w:cs="Courier New"/>
                <w:sz w:val="24"/>
                <w:szCs w:val="24"/>
              </w:rPr>
              <w:t>scope.add</w:t>
            </w:r>
            <w:proofErr w:type="spellEnd"/>
            <w:r w:rsidRPr="00C92060">
              <w:rPr>
                <w:rFonts w:eastAsia="Times New Roman" w:cs="Courier New"/>
                <w:sz w:val="24"/>
                <w:szCs w:val="24"/>
              </w:rPr>
              <w:t xml:space="preserve"> = function() {</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w:t>
            </w:r>
            <w:proofErr w:type="spellStart"/>
            <w:r w:rsidRPr="00C92060">
              <w:rPr>
                <w:rFonts w:eastAsia="Times New Roman" w:cs="Courier New"/>
                <w:sz w:val="24"/>
                <w:szCs w:val="24"/>
              </w:rPr>
              <w:t>scope.contacts.push</w:t>
            </w:r>
            <w:proofErr w:type="spellEnd"/>
            <w:r w:rsidRPr="00C92060">
              <w:rPr>
                <w:rFonts w:eastAsia="Times New Roman" w:cs="Courier New"/>
                <w:sz w:val="24"/>
                <w:szCs w:val="24"/>
              </w:rPr>
              <w:t>($</w:t>
            </w:r>
            <w:proofErr w:type="spellStart"/>
            <w:r w:rsidRPr="00C92060">
              <w:rPr>
                <w:rFonts w:eastAsia="Times New Roman" w:cs="Courier New"/>
                <w:sz w:val="24"/>
                <w:szCs w:val="24"/>
              </w:rPr>
              <w:t>scope.newcontact</w:t>
            </w:r>
            <w:proofErr w:type="spellEnd"/>
            <w:r w:rsidRPr="00C92060">
              <w:rPr>
                <w:rFonts w:eastAsia="Times New Roman" w:cs="Courier New"/>
                <w:sz w:val="24"/>
                <w:szCs w:val="24"/>
              </w:rPr>
              <w:t>);</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w:t>
            </w:r>
            <w:proofErr w:type="spellStart"/>
            <w:r w:rsidRPr="00C92060">
              <w:rPr>
                <w:rFonts w:eastAsia="Times New Roman" w:cs="Courier New"/>
                <w:sz w:val="24"/>
                <w:szCs w:val="24"/>
              </w:rPr>
              <w:t>scope.newcontact</w:t>
            </w:r>
            <w:proofErr w:type="spellEnd"/>
            <w:r w:rsidRPr="00C92060">
              <w:rPr>
                <w:rFonts w:eastAsia="Times New Roman" w:cs="Courier New"/>
                <w:sz w:val="24"/>
                <w:szCs w:val="24"/>
              </w:rPr>
              <w:t xml:space="preserve"> = "";</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sz w:val="24"/>
                <w:szCs w:val="24"/>
              </w:rPr>
              <w:t>&lt;/script&gt;</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sz w:val="24"/>
                <w:szCs w:val="24"/>
              </w:rPr>
              <w:t>&lt;/body&gt;</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sz w:val="24"/>
                <w:szCs w:val="24"/>
              </w:rPr>
              <w:t>&lt;/html&gt;</w:t>
            </w:r>
          </w:p>
        </w:tc>
      </w:tr>
    </w:tbl>
    <w:p w:rsidR="00C92060" w:rsidRPr="00C92060" w:rsidRDefault="00C92060" w:rsidP="00C92060">
      <w:pPr>
        <w:shd w:val="clear" w:color="auto" w:fill="FFFFFF"/>
        <w:spacing w:after="48" w:line="288" w:lineRule="atLeast"/>
        <w:textAlignment w:val="baseline"/>
        <w:outlineLvl w:val="2"/>
        <w:rPr>
          <w:rFonts w:eastAsia="Times New Roman" w:cs="Arial"/>
          <w:color w:val="333333"/>
          <w:sz w:val="24"/>
          <w:szCs w:val="24"/>
        </w:rPr>
      </w:pPr>
      <w:r w:rsidRPr="00C92060">
        <w:rPr>
          <w:rFonts w:eastAsia="Times New Roman" w:cs="Arial"/>
          <w:color w:val="333333"/>
          <w:sz w:val="24"/>
          <w:szCs w:val="24"/>
        </w:rPr>
        <w:lastRenderedPageBreak/>
        <w:t>1.1. Online Demo</w:t>
      </w:r>
    </w:p>
    <w:p w:rsidR="00C92060" w:rsidRPr="00C92060" w:rsidRDefault="00C92060" w:rsidP="00C92060">
      <w:pPr>
        <w:shd w:val="clear" w:color="auto" w:fill="FFFFFF"/>
        <w:spacing w:after="0" w:line="360" w:lineRule="atLeast"/>
        <w:textAlignment w:val="baseline"/>
        <w:rPr>
          <w:rFonts w:eastAsia="Times New Roman" w:cs="Arial"/>
          <w:color w:val="222222"/>
          <w:sz w:val="24"/>
          <w:szCs w:val="24"/>
        </w:rPr>
      </w:pPr>
      <w:r w:rsidRPr="00C92060">
        <w:rPr>
          <w:rFonts w:eastAsia="Times New Roman" w:cs="Arial"/>
          <w:color w:val="222222"/>
          <w:sz w:val="24"/>
          <w:szCs w:val="24"/>
        </w:rPr>
        <w:t xml:space="preserve">Play on </w:t>
      </w:r>
      <w:proofErr w:type="spellStart"/>
      <w:r w:rsidRPr="00C92060">
        <w:rPr>
          <w:rFonts w:eastAsia="Times New Roman" w:cs="Arial"/>
          <w:color w:val="222222"/>
          <w:sz w:val="24"/>
          <w:szCs w:val="24"/>
        </w:rPr>
        <w:t>JSFiddle</w:t>
      </w:r>
      <w:proofErr w:type="spellEnd"/>
      <w:r w:rsidRPr="00C92060">
        <w:rPr>
          <w:rFonts w:eastAsia="Times New Roman" w:cs="Arial"/>
          <w:color w:val="222222"/>
          <w:sz w:val="24"/>
          <w:szCs w:val="24"/>
        </w:rPr>
        <w:t xml:space="preserve"> – </w:t>
      </w:r>
      <w:hyperlink r:id="rId8" w:tgtFrame="_new" w:history="1">
        <w:r w:rsidRPr="00C92060">
          <w:rPr>
            <w:rFonts w:eastAsia="Times New Roman" w:cs="Arial"/>
            <w:color w:val="075FB8"/>
            <w:sz w:val="24"/>
            <w:szCs w:val="24"/>
            <w:u w:val="single"/>
            <w:bdr w:val="none" w:sz="0" w:space="0" w:color="auto" w:frame="1"/>
          </w:rPr>
          <w:t>http://jsfiddle.net/viralpatel/aLDJJ/</w:t>
        </w:r>
      </w:hyperlink>
    </w:p>
    <w:p w:rsidR="00C92060" w:rsidRPr="00C92060" w:rsidRDefault="00C92060" w:rsidP="00C92060">
      <w:pPr>
        <w:shd w:val="clear" w:color="auto" w:fill="FFFFFF"/>
        <w:spacing w:after="240" w:line="360" w:lineRule="atLeast"/>
        <w:textAlignment w:val="baseline"/>
        <w:rPr>
          <w:rFonts w:eastAsia="Times New Roman" w:cs="Arial"/>
          <w:color w:val="222222"/>
          <w:sz w:val="24"/>
          <w:szCs w:val="24"/>
        </w:rPr>
      </w:pPr>
      <w:r w:rsidRPr="00C92060">
        <w:rPr>
          <w:rFonts w:eastAsia="Times New Roman" w:cs="Arial"/>
          <w:color w:val="222222"/>
          <w:sz w:val="24"/>
          <w:szCs w:val="24"/>
        </w:rPr>
        <w:t>In above demo, just write something in the textbox and press Add button. This will add whatever you type in textbox in an array. The content of array is displayed below in a list.</w:t>
      </w:r>
    </w:p>
    <w:p w:rsidR="00C92060" w:rsidRPr="00C92060" w:rsidRDefault="00C92060" w:rsidP="00C92060">
      <w:pPr>
        <w:shd w:val="clear" w:color="auto" w:fill="FFFFFF"/>
        <w:spacing w:after="240" w:line="360" w:lineRule="atLeast"/>
        <w:textAlignment w:val="baseline"/>
        <w:rPr>
          <w:rFonts w:eastAsia="Times New Roman" w:cs="Arial"/>
          <w:color w:val="222222"/>
          <w:sz w:val="24"/>
          <w:szCs w:val="24"/>
        </w:rPr>
      </w:pPr>
      <w:r w:rsidRPr="00C92060">
        <w:rPr>
          <w:rFonts w:eastAsia="Times New Roman" w:cs="Arial"/>
          <w:color w:val="222222"/>
          <w:sz w:val="24"/>
          <w:szCs w:val="24"/>
        </w:rPr>
        <w:t xml:space="preserve">First thing you should note in demo is the attribute </w:t>
      </w:r>
      <w:proofErr w:type="spellStart"/>
      <w:r w:rsidRPr="00C92060">
        <w:rPr>
          <w:rFonts w:eastAsia="Times New Roman" w:cs="Arial"/>
          <w:color w:val="222222"/>
          <w:sz w:val="24"/>
          <w:szCs w:val="24"/>
        </w:rPr>
        <w:t>ng</w:t>
      </w:r>
      <w:proofErr w:type="spellEnd"/>
      <w:r w:rsidRPr="00C92060">
        <w:rPr>
          <w:rFonts w:eastAsia="Times New Roman" w:cs="Arial"/>
          <w:color w:val="222222"/>
          <w:sz w:val="24"/>
          <w:szCs w:val="24"/>
        </w:rPr>
        <w:t>-controller.</w:t>
      </w:r>
    </w:p>
    <w:p w:rsidR="00C92060" w:rsidRPr="00C92060" w:rsidRDefault="00C92060" w:rsidP="00C92060">
      <w:pPr>
        <w:shd w:val="clear" w:color="auto" w:fill="FFFFFF"/>
        <w:spacing w:after="48" w:line="288" w:lineRule="atLeast"/>
        <w:textAlignment w:val="baseline"/>
        <w:outlineLvl w:val="2"/>
        <w:rPr>
          <w:rFonts w:eastAsia="Times New Roman" w:cs="Arial"/>
          <w:color w:val="333333"/>
          <w:sz w:val="24"/>
          <w:szCs w:val="24"/>
        </w:rPr>
      </w:pPr>
      <w:r w:rsidRPr="00C92060">
        <w:rPr>
          <w:rFonts w:eastAsia="Times New Roman" w:cs="Arial"/>
          <w:color w:val="333333"/>
          <w:sz w:val="24"/>
          <w:szCs w:val="24"/>
        </w:rPr>
        <w:t xml:space="preserve">1.2. </w:t>
      </w:r>
      <w:proofErr w:type="spellStart"/>
      <w:r w:rsidRPr="00C92060">
        <w:rPr>
          <w:rFonts w:eastAsia="Times New Roman" w:cs="Arial"/>
          <w:color w:val="333333"/>
          <w:sz w:val="24"/>
          <w:szCs w:val="24"/>
        </w:rPr>
        <w:t>ng</w:t>
      </w:r>
      <w:proofErr w:type="spellEnd"/>
      <w:r w:rsidRPr="00C92060">
        <w:rPr>
          <w:rFonts w:eastAsia="Times New Roman" w:cs="Arial"/>
          <w:color w:val="333333"/>
          <w:sz w:val="24"/>
          <w:szCs w:val="24"/>
        </w:rPr>
        <w:t>-controller</w:t>
      </w:r>
    </w:p>
    <w:p w:rsidR="00C92060" w:rsidRPr="00C92060" w:rsidRDefault="00C92060" w:rsidP="00C92060">
      <w:pPr>
        <w:shd w:val="clear" w:color="auto" w:fill="FFFFFF"/>
        <w:spacing w:after="240" w:line="360" w:lineRule="atLeast"/>
        <w:textAlignment w:val="baseline"/>
        <w:rPr>
          <w:rFonts w:eastAsia="Times New Roman" w:cs="Arial"/>
          <w:color w:val="222222"/>
          <w:sz w:val="24"/>
          <w:szCs w:val="24"/>
        </w:rPr>
      </w:pPr>
      <w:r w:rsidRPr="00C92060">
        <w:rPr>
          <w:rFonts w:eastAsia="Times New Roman" w:cs="Arial"/>
          <w:color w:val="222222"/>
          <w:sz w:val="24"/>
          <w:szCs w:val="24"/>
        </w:rPr>
        <w:t xml:space="preserve">This attribute defines a Controller to be bound with the view. In this case we defined a controller called </w:t>
      </w:r>
      <w:proofErr w:type="spellStart"/>
      <w:r w:rsidRPr="00C92060">
        <w:rPr>
          <w:rFonts w:eastAsia="Times New Roman" w:cs="Arial"/>
          <w:color w:val="222222"/>
          <w:sz w:val="24"/>
          <w:szCs w:val="24"/>
        </w:rPr>
        <w:t>ContactController</w:t>
      </w:r>
      <w:proofErr w:type="spellEnd"/>
      <w:r w:rsidRPr="00C92060">
        <w:rPr>
          <w:rFonts w:eastAsia="Times New Roman" w:cs="Arial"/>
          <w:color w:val="222222"/>
          <w:sz w:val="24"/>
          <w:szCs w:val="24"/>
        </w:rPr>
        <w:t xml:space="preserve"> in DIV using </w:t>
      </w:r>
      <w:proofErr w:type="spellStart"/>
      <w:r w:rsidRPr="00C92060">
        <w:rPr>
          <w:rFonts w:eastAsia="Times New Roman" w:cs="Arial"/>
          <w:color w:val="222222"/>
          <w:sz w:val="24"/>
          <w:szCs w:val="24"/>
        </w:rPr>
        <w:t>ng</w:t>
      </w:r>
      <w:proofErr w:type="spellEnd"/>
      <w:r w:rsidRPr="00C92060">
        <w:rPr>
          <w:rFonts w:eastAsia="Times New Roman" w:cs="Arial"/>
          <w:color w:val="222222"/>
          <w:sz w:val="24"/>
          <w:szCs w:val="24"/>
        </w:rPr>
        <w:t xml:space="preserve">-controller attribute. Thus whatever we put inside that DIV, the </w:t>
      </w:r>
      <w:proofErr w:type="spellStart"/>
      <w:r w:rsidRPr="00C92060">
        <w:rPr>
          <w:rFonts w:eastAsia="Times New Roman" w:cs="Arial"/>
          <w:color w:val="222222"/>
          <w:sz w:val="24"/>
          <w:szCs w:val="24"/>
        </w:rPr>
        <w:t>ContactController</w:t>
      </w:r>
      <w:proofErr w:type="spellEnd"/>
      <w:r w:rsidRPr="00C92060">
        <w:rPr>
          <w:rFonts w:eastAsia="Times New Roman" w:cs="Arial"/>
          <w:color w:val="222222"/>
          <w:sz w:val="24"/>
          <w:szCs w:val="24"/>
        </w:rPr>
        <w:t xml:space="preserve"> will have its influence on it.</w:t>
      </w:r>
    </w:p>
    <w:p w:rsidR="00C92060" w:rsidRPr="00C92060" w:rsidRDefault="00C92060" w:rsidP="00C92060">
      <w:pPr>
        <w:shd w:val="clear" w:color="auto" w:fill="FFFFFF"/>
        <w:spacing w:after="240" w:line="360" w:lineRule="atLeast"/>
        <w:textAlignment w:val="baseline"/>
        <w:rPr>
          <w:rFonts w:eastAsia="Times New Roman" w:cs="Arial"/>
          <w:color w:val="222222"/>
          <w:sz w:val="24"/>
          <w:szCs w:val="24"/>
        </w:rPr>
      </w:pPr>
      <w:proofErr w:type="spellStart"/>
      <w:r w:rsidRPr="00C92060">
        <w:rPr>
          <w:rFonts w:eastAsia="Times New Roman" w:cs="Arial"/>
          <w:color w:val="222222"/>
          <w:sz w:val="24"/>
          <w:szCs w:val="24"/>
        </w:rPr>
        <w:t>ContactController</w:t>
      </w:r>
      <w:proofErr w:type="spellEnd"/>
      <w:r w:rsidRPr="00C92060">
        <w:rPr>
          <w:rFonts w:eastAsia="Times New Roman" w:cs="Arial"/>
          <w:color w:val="222222"/>
          <w:sz w:val="24"/>
          <w:szCs w:val="24"/>
        </w:rPr>
        <w:t xml:space="preserve"> is nothing but a plain vanilla JavaScript function. In the demo we defined it as function. Also see the definition of </w:t>
      </w:r>
      <w:proofErr w:type="spellStart"/>
      <w:r w:rsidRPr="00C92060">
        <w:rPr>
          <w:rFonts w:eastAsia="Times New Roman" w:cs="Arial"/>
          <w:color w:val="222222"/>
          <w:sz w:val="24"/>
          <w:szCs w:val="24"/>
        </w:rPr>
        <w:t>ContactController</w:t>
      </w:r>
      <w:proofErr w:type="spellEnd"/>
      <w:r w:rsidRPr="00C92060">
        <w:rPr>
          <w:rFonts w:eastAsia="Times New Roman" w:cs="Arial"/>
          <w:color w:val="222222"/>
          <w:sz w:val="24"/>
          <w:szCs w:val="24"/>
        </w:rPr>
        <w:t xml:space="preserve"> function. There is an object $scope which we pass as an argument. This object is used to bind the controller with view. When </w:t>
      </w:r>
      <w:proofErr w:type="spellStart"/>
      <w:r w:rsidRPr="00C92060">
        <w:rPr>
          <w:rFonts w:eastAsia="Times New Roman" w:cs="Arial"/>
          <w:color w:val="222222"/>
          <w:sz w:val="24"/>
          <w:szCs w:val="24"/>
        </w:rPr>
        <w:t>AngularJS</w:t>
      </w:r>
      <w:proofErr w:type="spellEnd"/>
      <w:r w:rsidRPr="00C92060">
        <w:rPr>
          <w:rFonts w:eastAsia="Times New Roman" w:cs="Arial"/>
          <w:color w:val="222222"/>
          <w:sz w:val="24"/>
          <w:szCs w:val="24"/>
        </w:rPr>
        <w:t xml:space="preserve"> initialize this controller, it automatically creates and injects the $scope object to this function using dependency injection (More on dependency injection in coming tutorials). For now just note that the $scope object is created by Angular and injected in this controller function.</w:t>
      </w:r>
    </w:p>
    <w:p w:rsidR="00C92060" w:rsidRPr="00C92060" w:rsidRDefault="00C92060" w:rsidP="00C92060">
      <w:pPr>
        <w:shd w:val="clear" w:color="auto" w:fill="FFFFFF"/>
        <w:spacing w:after="48" w:line="288" w:lineRule="atLeast"/>
        <w:textAlignment w:val="baseline"/>
        <w:outlineLvl w:val="2"/>
        <w:rPr>
          <w:rFonts w:eastAsia="Times New Roman" w:cs="Arial"/>
          <w:color w:val="333333"/>
          <w:sz w:val="24"/>
          <w:szCs w:val="24"/>
        </w:rPr>
      </w:pPr>
      <w:r w:rsidRPr="00C92060">
        <w:rPr>
          <w:rFonts w:eastAsia="Times New Roman" w:cs="Arial"/>
          <w:color w:val="333333"/>
          <w:sz w:val="24"/>
          <w:szCs w:val="24"/>
        </w:rPr>
        <w:t xml:space="preserve">1.3. </w:t>
      </w:r>
      <w:proofErr w:type="spellStart"/>
      <w:r w:rsidRPr="00C92060">
        <w:rPr>
          <w:rFonts w:eastAsia="Times New Roman" w:cs="Arial"/>
          <w:color w:val="333333"/>
          <w:sz w:val="24"/>
          <w:szCs w:val="24"/>
        </w:rPr>
        <w:t>ng</w:t>
      </w:r>
      <w:proofErr w:type="spellEnd"/>
      <w:r w:rsidRPr="00C92060">
        <w:rPr>
          <w:rFonts w:eastAsia="Times New Roman" w:cs="Arial"/>
          <w:color w:val="333333"/>
          <w:sz w:val="24"/>
          <w:szCs w:val="24"/>
        </w:rPr>
        <w:t>-repeat</w:t>
      </w:r>
    </w:p>
    <w:p w:rsidR="00C92060" w:rsidRPr="00C92060" w:rsidRDefault="00C92060" w:rsidP="00C92060">
      <w:pPr>
        <w:shd w:val="clear" w:color="auto" w:fill="FFFFFF"/>
        <w:spacing w:after="0" w:line="360" w:lineRule="atLeast"/>
        <w:textAlignment w:val="baseline"/>
        <w:rPr>
          <w:rFonts w:eastAsia="Times New Roman" w:cs="Arial"/>
          <w:color w:val="222222"/>
          <w:sz w:val="24"/>
          <w:szCs w:val="24"/>
        </w:rPr>
      </w:pPr>
      <w:r w:rsidRPr="00C92060">
        <w:rPr>
          <w:rFonts w:eastAsia="Times New Roman" w:cs="Arial"/>
          <w:color w:val="222222"/>
          <w:sz w:val="24"/>
          <w:szCs w:val="24"/>
        </w:rPr>
        <w:t>Notice how we displayed a list of </w:t>
      </w:r>
      <w:r w:rsidRPr="00C92060">
        <w:rPr>
          <w:rFonts w:eastAsia="Times New Roman" w:cs="Consolas"/>
          <w:color w:val="AA3333"/>
          <w:sz w:val="24"/>
          <w:szCs w:val="24"/>
          <w:bdr w:val="none" w:sz="0" w:space="0" w:color="auto" w:frame="1"/>
          <w:shd w:val="clear" w:color="auto" w:fill="EFEFEF"/>
        </w:rPr>
        <w:t>contacts</w:t>
      </w:r>
      <w:r w:rsidRPr="00C92060">
        <w:rPr>
          <w:rFonts w:eastAsia="Times New Roman" w:cs="Arial"/>
          <w:color w:val="222222"/>
          <w:sz w:val="24"/>
          <w:szCs w:val="24"/>
        </w:rPr>
        <w:t> using an attribute </w:t>
      </w:r>
      <w:proofErr w:type="spellStart"/>
      <w:r w:rsidRPr="00C92060">
        <w:rPr>
          <w:rFonts w:eastAsia="Times New Roman" w:cs="Consolas"/>
          <w:color w:val="AA3333"/>
          <w:sz w:val="24"/>
          <w:szCs w:val="24"/>
          <w:bdr w:val="none" w:sz="0" w:space="0" w:color="auto" w:frame="1"/>
          <w:shd w:val="clear" w:color="auto" w:fill="EFEFEF"/>
        </w:rPr>
        <w:t>ng</w:t>
      </w:r>
      <w:proofErr w:type="spellEnd"/>
      <w:r w:rsidRPr="00C92060">
        <w:rPr>
          <w:rFonts w:eastAsia="Times New Roman" w:cs="Consolas"/>
          <w:color w:val="AA3333"/>
          <w:sz w:val="24"/>
          <w:szCs w:val="24"/>
          <w:bdr w:val="none" w:sz="0" w:space="0" w:color="auto" w:frame="1"/>
          <w:shd w:val="clear" w:color="auto" w:fill="EFEFEF"/>
        </w:rPr>
        <w:t>-repeat</w:t>
      </w:r>
      <w:r w:rsidRPr="00C92060">
        <w:rPr>
          <w:rFonts w:eastAsia="Times New Roman" w:cs="Arial"/>
          <w:color w:val="222222"/>
          <w:sz w:val="24"/>
          <w:szCs w:val="24"/>
        </w:rPr>
        <w:t>.</w:t>
      </w:r>
    </w:p>
    <w:tbl>
      <w:tblPr>
        <w:tblW w:w="9885" w:type="dxa"/>
        <w:tblCellMar>
          <w:left w:w="0" w:type="dxa"/>
          <w:right w:w="0" w:type="dxa"/>
        </w:tblCellMar>
        <w:tblLook w:val="04A0" w:firstRow="1" w:lastRow="0" w:firstColumn="1" w:lastColumn="0" w:noHBand="0" w:noVBand="1"/>
      </w:tblPr>
      <w:tblGrid>
        <w:gridCol w:w="9885"/>
      </w:tblGrid>
      <w:tr w:rsidR="00C92060" w:rsidRPr="00C92060" w:rsidTr="00C92060">
        <w:tc>
          <w:tcPr>
            <w:tcW w:w="9885" w:type="dxa"/>
            <w:shd w:val="clear" w:color="auto" w:fill="F5F5F5"/>
            <w:vAlign w:val="center"/>
            <w:hideMark/>
          </w:tcPr>
          <w:p w:rsidR="00C92060" w:rsidRPr="00C92060" w:rsidRDefault="00C92060" w:rsidP="00C92060">
            <w:pPr>
              <w:spacing w:after="0" w:line="240" w:lineRule="auto"/>
              <w:divId w:val="1456484189"/>
              <w:rPr>
                <w:rFonts w:eastAsia="Times New Roman" w:cs="Times New Roman"/>
                <w:sz w:val="24"/>
                <w:szCs w:val="24"/>
              </w:rPr>
            </w:pPr>
            <w:r w:rsidRPr="00C92060">
              <w:rPr>
                <w:rFonts w:eastAsia="Times New Roman" w:cs="Courier New"/>
                <w:sz w:val="24"/>
                <w:szCs w:val="24"/>
              </w:rPr>
              <w:t>&lt;li</w:t>
            </w:r>
            <w:r w:rsidRPr="00C92060">
              <w:rPr>
                <w:rFonts w:eastAsia="Times New Roman" w:cs="Times New Roman"/>
                <w:sz w:val="24"/>
                <w:szCs w:val="24"/>
              </w:rPr>
              <w:t xml:space="preserve"> </w:t>
            </w:r>
            <w:proofErr w:type="spellStart"/>
            <w:r w:rsidRPr="00C92060">
              <w:rPr>
                <w:rFonts w:eastAsia="Times New Roman" w:cs="Courier New"/>
                <w:sz w:val="24"/>
                <w:szCs w:val="24"/>
              </w:rPr>
              <w:t>ng</w:t>
            </w:r>
            <w:proofErr w:type="spellEnd"/>
            <w:r w:rsidRPr="00C92060">
              <w:rPr>
                <w:rFonts w:eastAsia="Times New Roman" w:cs="Courier New"/>
                <w:sz w:val="24"/>
                <w:szCs w:val="24"/>
              </w:rPr>
              <w:t>-repeat="contact in contacts"&gt;{{ contact }}&lt;/li&gt;</w:t>
            </w:r>
          </w:p>
        </w:tc>
      </w:tr>
    </w:tbl>
    <w:p w:rsidR="00C92060" w:rsidRPr="00C92060" w:rsidRDefault="00C92060" w:rsidP="00C92060">
      <w:pPr>
        <w:shd w:val="clear" w:color="auto" w:fill="FFFFFF"/>
        <w:spacing w:after="0" w:line="360" w:lineRule="atLeast"/>
        <w:textAlignment w:val="baseline"/>
        <w:rPr>
          <w:rFonts w:eastAsia="Times New Roman" w:cs="Arial"/>
          <w:color w:val="222222"/>
          <w:sz w:val="24"/>
          <w:szCs w:val="24"/>
        </w:rPr>
      </w:pPr>
      <w:proofErr w:type="spellStart"/>
      <w:proofErr w:type="gramStart"/>
      <w:r w:rsidRPr="00C92060">
        <w:rPr>
          <w:rFonts w:eastAsia="Times New Roman" w:cs="Arial"/>
          <w:color w:val="222222"/>
          <w:sz w:val="24"/>
          <w:szCs w:val="24"/>
        </w:rPr>
        <w:t>ngRepeat</w:t>
      </w:r>
      <w:proofErr w:type="spellEnd"/>
      <w:proofErr w:type="gramEnd"/>
      <w:r w:rsidRPr="00C92060">
        <w:rPr>
          <w:rFonts w:eastAsia="Times New Roman" w:cs="Arial"/>
          <w:color w:val="222222"/>
          <w:sz w:val="24"/>
          <w:szCs w:val="24"/>
        </w:rPr>
        <w:t xml:space="preserve"> is one of the most used </w:t>
      </w:r>
      <w:proofErr w:type="spellStart"/>
      <w:r w:rsidRPr="00C92060">
        <w:rPr>
          <w:rFonts w:eastAsia="Times New Roman" w:cs="Arial"/>
          <w:color w:val="222222"/>
          <w:sz w:val="24"/>
          <w:szCs w:val="24"/>
        </w:rPr>
        <w:t>AngularJS</w:t>
      </w:r>
      <w:proofErr w:type="spellEnd"/>
      <w:r w:rsidRPr="00C92060">
        <w:rPr>
          <w:rFonts w:eastAsia="Times New Roman" w:cs="Arial"/>
          <w:color w:val="222222"/>
          <w:sz w:val="24"/>
          <w:szCs w:val="24"/>
        </w:rPr>
        <w:t xml:space="preserve"> attribute. It </w:t>
      </w:r>
      <w:proofErr w:type="gramStart"/>
      <w:r w:rsidRPr="00C92060">
        <w:rPr>
          <w:rFonts w:eastAsia="Times New Roman" w:cs="Arial"/>
          <w:color w:val="222222"/>
          <w:sz w:val="24"/>
          <w:szCs w:val="24"/>
        </w:rPr>
        <w:t>iterate</w:t>
      </w:r>
      <w:proofErr w:type="gramEnd"/>
      <w:r w:rsidRPr="00C92060">
        <w:rPr>
          <w:rFonts w:eastAsia="Times New Roman" w:cs="Arial"/>
          <w:color w:val="222222"/>
          <w:sz w:val="24"/>
          <w:szCs w:val="24"/>
        </w:rPr>
        <w:t xml:space="preserve"> through an array and bind the view with each element. So in our example it creates &lt;li&gt; tag for each item within contacts array. </w:t>
      </w:r>
      <w:proofErr w:type="spellStart"/>
      <w:proofErr w:type="gramStart"/>
      <w:r w:rsidRPr="00C92060">
        <w:rPr>
          <w:rFonts w:eastAsia="Times New Roman" w:cs="Arial"/>
          <w:color w:val="222222"/>
          <w:sz w:val="24"/>
          <w:szCs w:val="24"/>
        </w:rPr>
        <w:t>ngRepeat</w:t>
      </w:r>
      <w:proofErr w:type="spellEnd"/>
      <w:proofErr w:type="gramEnd"/>
      <w:r w:rsidRPr="00C92060">
        <w:rPr>
          <w:rFonts w:eastAsia="Times New Roman" w:cs="Arial"/>
          <w:color w:val="222222"/>
          <w:sz w:val="24"/>
          <w:szCs w:val="24"/>
        </w:rPr>
        <w:t xml:space="preserve"> takes expression as argument. In our case “contact in contacts” where </w:t>
      </w:r>
      <w:r w:rsidRPr="00C92060">
        <w:rPr>
          <w:rFonts w:eastAsia="Times New Roman" w:cs="Consolas"/>
          <w:color w:val="AA3333"/>
          <w:sz w:val="24"/>
          <w:szCs w:val="24"/>
          <w:bdr w:val="none" w:sz="0" w:space="0" w:color="auto" w:frame="1"/>
          <w:shd w:val="clear" w:color="auto" w:fill="EFEFEF"/>
        </w:rPr>
        <w:t>contact</w:t>
      </w:r>
      <w:r w:rsidRPr="00C92060">
        <w:rPr>
          <w:rFonts w:eastAsia="Times New Roman" w:cs="Arial"/>
          <w:color w:val="222222"/>
          <w:sz w:val="24"/>
          <w:szCs w:val="24"/>
        </w:rPr>
        <w:t> is user defined variable and</w:t>
      </w:r>
      <w:r w:rsidR="008551BE">
        <w:rPr>
          <w:rFonts w:eastAsia="Times New Roman" w:cs="Arial"/>
          <w:color w:val="222222"/>
          <w:sz w:val="24"/>
          <w:szCs w:val="24"/>
        </w:rPr>
        <w:t xml:space="preserve"> </w:t>
      </w:r>
      <w:r w:rsidRPr="00C92060">
        <w:rPr>
          <w:rFonts w:eastAsia="Times New Roman" w:cs="Consolas"/>
          <w:color w:val="AA3333"/>
          <w:sz w:val="24"/>
          <w:szCs w:val="24"/>
          <w:bdr w:val="none" w:sz="0" w:space="0" w:color="auto" w:frame="1"/>
          <w:shd w:val="clear" w:color="auto" w:fill="EFEFEF"/>
        </w:rPr>
        <w:t>contacts</w:t>
      </w:r>
      <w:r w:rsidRPr="00C92060">
        <w:rPr>
          <w:rFonts w:eastAsia="Times New Roman" w:cs="Arial"/>
          <w:color w:val="222222"/>
          <w:sz w:val="24"/>
          <w:szCs w:val="24"/>
        </w:rPr>
        <w:t> is an array within $scope.</w:t>
      </w:r>
    </w:p>
    <w:p w:rsidR="00C92060" w:rsidRPr="00C92060" w:rsidRDefault="00C92060" w:rsidP="00C92060">
      <w:pPr>
        <w:shd w:val="clear" w:color="auto" w:fill="FFFFFF"/>
        <w:spacing w:after="0" w:line="360" w:lineRule="atLeast"/>
        <w:textAlignment w:val="baseline"/>
        <w:rPr>
          <w:rFonts w:eastAsia="Times New Roman" w:cs="Arial"/>
          <w:color w:val="222222"/>
          <w:sz w:val="24"/>
          <w:szCs w:val="24"/>
        </w:rPr>
      </w:pPr>
      <w:r w:rsidRPr="00C92060">
        <w:rPr>
          <w:rFonts w:eastAsia="Times New Roman" w:cs="Arial"/>
          <w:color w:val="222222"/>
          <w:sz w:val="24"/>
          <w:szCs w:val="24"/>
        </w:rPr>
        <w:lastRenderedPageBreak/>
        <w:t>In our final demo in this tutorial, we will use </w:t>
      </w:r>
      <w:proofErr w:type="spellStart"/>
      <w:r w:rsidRPr="00C92060">
        <w:rPr>
          <w:rFonts w:eastAsia="Times New Roman" w:cs="Consolas"/>
          <w:color w:val="AA3333"/>
          <w:sz w:val="24"/>
          <w:szCs w:val="24"/>
          <w:bdr w:val="none" w:sz="0" w:space="0" w:color="auto" w:frame="1"/>
          <w:shd w:val="clear" w:color="auto" w:fill="EFEFEF"/>
        </w:rPr>
        <w:t>ng</w:t>
      </w:r>
      <w:proofErr w:type="spellEnd"/>
      <w:r w:rsidRPr="00C92060">
        <w:rPr>
          <w:rFonts w:eastAsia="Times New Roman" w:cs="Consolas"/>
          <w:color w:val="AA3333"/>
          <w:sz w:val="24"/>
          <w:szCs w:val="24"/>
          <w:bdr w:val="none" w:sz="0" w:space="0" w:color="auto" w:frame="1"/>
          <w:shd w:val="clear" w:color="auto" w:fill="EFEFEF"/>
        </w:rPr>
        <w:t>-repeat</w:t>
      </w:r>
      <w:r w:rsidRPr="00C92060">
        <w:rPr>
          <w:rFonts w:eastAsia="Times New Roman" w:cs="Arial"/>
          <w:color w:val="222222"/>
          <w:sz w:val="24"/>
          <w:szCs w:val="24"/>
        </w:rPr>
        <w:t> to iterate through an array of objects and paint each property in a table.</w:t>
      </w:r>
    </w:p>
    <w:p w:rsidR="00C92060" w:rsidRPr="00C92060" w:rsidRDefault="00C92060" w:rsidP="00C92060">
      <w:pPr>
        <w:shd w:val="clear" w:color="auto" w:fill="FFFFFF"/>
        <w:spacing w:before="120" w:after="96" w:line="288" w:lineRule="atLeast"/>
        <w:textAlignment w:val="baseline"/>
        <w:outlineLvl w:val="1"/>
        <w:rPr>
          <w:rFonts w:eastAsia="Times New Roman" w:cs="Arial"/>
          <w:color w:val="333333"/>
          <w:sz w:val="24"/>
          <w:szCs w:val="24"/>
        </w:rPr>
      </w:pPr>
      <w:r w:rsidRPr="00C92060">
        <w:rPr>
          <w:rFonts w:eastAsia="Times New Roman" w:cs="Arial"/>
          <w:color w:val="333333"/>
          <w:sz w:val="24"/>
          <w:szCs w:val="24"/>
        </w:rPr>
        <w:t>2. Initial state of a scope object</w:t>
      </w:r>
    </w:p>
    <w:p w:rsidR="00C92060" w:rsidRPr="00C92060" w:rsidRDefault="00C92060" w:rsidP="00C92060">
      <w:pPr>
        <w:shd w:val="clear" w:color="auto" w:fill="FFFFFF"/>
        <w:spacing w:after="240" w:line="360" w:lineRule="atLeast"/>
        <w:textAlignment w:val="baseline"/>
        <w:rPr>
          <w:rFonts w:eastAsia="Times New Roman" w:cs="Arial"/>
          <w:color w:val="222222"/>
          <w:sz w:val="24"/>
          <w:szCs w:val="24"/>
        </w:rPr>
      </w:pPr>
      <w:r w:rsidRPr="00C92060">
        <w:rPr>
          <w:rFonts w:eastAsia="Times New Roman" w:cs="Arial"/>
          <w:color w:val="222222"/>
          <w:sz w:val="24"/>
          <w:szCs w:val="24"/>
        </w:rPr>
        <w:t>Typically, when you create an application you need to set up an initial state for an Angular scope. In our case we need initial state to be list of contacts.</w:t>
      </w:r>
    </w:p>
    <w:p w:rsidR="00C92060" w:rsidRPr="00C92060" w:rsidRDefault="00C92060" w:rsidP="00C92060">
      <w:pPr>
        <w:shd w:val="clear" w:color="auto" w:fill="FFFFFF"/>
        <w:spacing w:after="240" w:line="360" w:lineRule="atLeast"/>
        <w:textAlignment w:val="baseline"/>
        <w:rPr>
          <w:rFonts w:eastAsia="Times New Roman" w:cs="Arial"/>
          <w:color w:val="222222"/>
          <w:sz w:val="24"/>
          <w:szCs w:val="24"/>
        </w:rPr>
      </w:pPr>
      <w:r w:rsidRPr="00C92060">
        <w:rPr>
          <w:rFonts w:eastAsia="Times New Roman" w:cs="Arial"/>
          <w:color w:val="222222"/>
          <w:sz w:val="24"/>
          <w:szCs w:val="24"/>
        </w:rPr>
        <w:t>On $scope object, we defined an array called contacts:</w:t>
      </w:r>
    </w:p>
    <w:tbl>
      <w:tblPr>
        <w:tblW w:w="9885" w:type="dxa"/>
        <w:tblCellMar>
          <w:left w:w="0" w:type="dxa"/>
          <w:right w:w="0" w:type="dxa"/>
        </w:tblCellMar>
        <w:tblLook w:val="04A0" w:firstRow="1" w:lastRow="0" w:firstColumn="1" w:lastColumn="0" w:noHBand="0" w:noVBand="1"/>
      </w:tblPr>
      <w:tblGrid>
        <w:gridCol w:w="9885"/>
      </w:tblGrid>
      <w:tr w:rsidR="00C92060" w:rsidRPr="00C92060" w:rsidTr="00C92060">
        <w:tc>
          <w:tcPr>
            <w:tcW w:w="9885" w:type="dxa"/>
            <w:shd w:val="clear" w:color="auto" w:fill="F5F5F5"/>
            <w:vAlign w:val="center"/>
            <w:hideMark/>
          </w:tcPr>
          <w:p w:rsidR="00C92060" w:rsidRPr="00C92060" w:rsidRDefault="00C92060" w:rsidP="00C92060">
            <w:pPr>
              <w:spacing w:after="0" w:line="240" w:lineRule="auto"/>
              <w:divId w:val="654264319"/>
              <w:rPr>
                <w:rFonts w:eastAsia="Times New Roman" w:cs="Times New Roman"/>
                <w:sz w:val="24"/>
                <w:szCs w:val="24"/>
              </w:rPr>
            </w:pPr>
            <w:r w:rsidRPr="00C92060">
              <w:rPr>
                <w:rFonts w:eastAsia="Times New Roman" w:cs="Courier New"/>
                <w:sz w:val="24"/>
                <w:szCs w:val="24"/>
              </w:rPr>
              <w:t>$</w:t>
            </w:r>
            <w:proofErr w:type="spellStart"/>
            <w:r w:rsidRPr="00C92060">
              <w:rPr>
                <w:rFonts w:eastAsia="Times New Roman" w:cs="Courier New"/>
                <w:sz w:val="24"/>
                <w:szCs w:val="24"/>
              </w:rPr>
              <w:t>scope.contacts</w:t>
            </w:r>
            <w:proofErr w:type="spellEnd"/>
            <w:r w:rsidRPr="00C92060">
              <w:rPr>
                <w:rFonts w:eastAsia="Times New Roman" w:cs="Courier New"/>
                <w:sz w:val="24"/>
                <w:szCs w:val="24"/>
              </w:rPr>
              <w:t xml:space="preserve"> = ["hi@email.com", "hello@email.com"]</w:t>
            </w:r>
          </w:p>
        </w:tc>
      </w:tr>
    </w:tbl>
    <w:p w:rsidR="00C92060" w:rsidRPr="00C92060" w:rsidRDefault="00C92060" w:rsidP="00C92060">
      <w:pPr>
        <w:shd w:val="clear" w:color="auto" w:fill="FFFFFF"/>
        <w:spacing w:after="0" w:line="360" w:lineRule="atLeast"/>
        <w:textAlignment w:val="baseline"/>
        <w:rPr>
          <w:rFonts w:eastAsia="Times New Roman" w:cs="Arial"/>
          <w:color w:val="222222"/>
          <w:sz w:val="24"/>
          <w:szCs w:val="24"/>
        </w:rPr>
      </w:pPr>
      <w:r w:rsidRPr="00C92060">
        <w:rPr>
          <w:rFonts w:eastAsia="Times New Roman" w:cs="Arial"/>
          <w:color w:val="222222"/>
          <w:sz w:val="24"/>
          <w:szCs w:val="24"/>
        </w:rPr>
        <w:t xml:space="preserve">When Angular </w:t>
      </w:r>
      <w:proofErr w:type="spellStart"/>
      <w:r w:rsidRPr="00C92060">
        <w:rPr>
          <w:rFonts w:eastAsia="Times New Roman" w:cs="Arial"/>
          <w:color w:val="222222"/>
          <w:sz w:val="24"/>
          <w:szCs w:val="24"/>
        </w:rPr>
        <w:t>initilize</w:t>
      </w:r>
      <w:proofErr w:type="spellEnd"/>
      <w:r w:rsidRPr="00C92060">
        <w:rPr>
          <w:rFonts w:eastAsia="Times New Roman" w:cs="Arial"/>
          <w:color w:val="222222"/>
          <w:sz w:val="24"/>
          <w:szCs w:val="24"/>
        </w:rPr>
        <w:t xml:space="preserve"> this function (</w:t>
      </w:r>
      <w:proofErr w:type="spellStart"/>
      <w:r w:rsidRPr="00C92060">
        <w:rPr>
          <w:rFonts w:eastAsia="Times New Roman" w:cs="Arial"/>
          <w:color w:val="222222"/>
          <w:sz w:val="24"/>
          <w:szCs w:val="24"/>
        </w:rPr>
        <w:t>ContactController</w:t>
      </w:r>
      <w:proofErr w:type="spellEnd"/>
      <w:r w:rsidRPr="00C92060">
        <w:rPr>
          <w:rFonts w:eastAsia="Times New Roman" w:cs="Arial"/>
          <w:color w:val="222222"/>
          <w:sz w:val="24"/>
          <w:szCs w:val="24"/>
        </w:rPr>
        <w:t xml:space="preserve">), it automatically creates this array and binds it </w:t>
      </w:r>
      <w:proofErr w:type="spellStart"/>
      <w:r w:rsidRPr="00C92060">
        <w:rPr>
          <w:rFonts w:eastAsia="Times New Roman" w:cs="Arial"/>
          <w:color w:val="222222"/>
          <w:sz w:val="24"/>
          <w:szCs w:val="24"/>
        </w:rPr>
        <w:t>in</w:t>
      </w:r>
      <w:r w:rsidRPr="00C92060">
        <w:rPr>
          <w:rFonts w:eastAsia="Times New Roman" w:cs="Consolas"/>
          <w:color w:val="AA3333"/>
          <w:sz w:val="24"/>
          <w:szCs w:val="24"/>
          <w:bdr w:val="none" w:sz="0" w:space="0" w:color="auto" w:frame="1"/>
          <w:shd w:val="clear" w:color="auto" w:fill="EFEFEF"/>
        </w:rPr>
        <w:t>$scope</w:t>
      </w:r>
      <w:proofErr w:type="spellEnd"/>
      <w:r w:rsidRPr="00C92060">
        <w:rPr>
          <w:rFonts w:eastAsia="Times New Roman" w:cs="Arial"/>
          <w:color w:val="222222"/>
          <w:sz w:val="24"/>
          <w:szCs w:val="24"/>
        </w:rPr>
        <w:t xml:space="preserve"> object. Then in our view we display the array using </w:t>
      </w:r>
      <w:proofErr w:type="spellStart"/>
      <w:r w:rsidRPr="00C92060">
        <w:rPr>
          <w:rFonts w:eastAsia="Times New Roman" w:cs="Arial"/>
          <w:color w:val="222222"/>
          <w:sz w:val="24"/>
          <w:szCs w:val="24"/>
        </w:rPr>
        <w:t>ng</w:t>
      </w:r>
      <w:proofErr w:type="spellEnd"/>
      <w:r w:rsidRPr="00C92060">
        <w:rPr>
          <w:rFonts w:eastAsia="Times New Roman" w:cs="Arial"/>
          <w:color w:val="222222"/>
          <w:sz w:val="24"/>
          <w:szCs w:val="24"/>
        </w:rPr>
        <w:t>-repeat attribute.</w:t>
      </w:r>
    </w:p>
    <w:p w:rsidR="00C92060" w:rsidRPr="00C92060" w:rsidRDefault="00C92060" w:rsidP="00C92060">
      <w:pPr>
        <w:shd w:val="clear" w:color="auto" w:fill="FFFFFF"/>
        <w:spacing w:after="0" w:line="360" w:lineRule="atLeast"/>
        <w:textAlignment w:val="baseline"/>
        <w:rPr>
          <w:rFonts w:eastAsia="Times New Roman" w:cs="Arial"/>
          <w:color w:val="222222"/>
          <w:sz w:val="24"/>
          <w:szCs w:val="24"/>
        </w:rPr>
      </w:pPr>
      <w:r w:rsidRPr="00C92060">
        <w:rPr>
          <w:rFonts w:eastAsia="Times New Roman" w:cs="Arial"/>
          <w:color w:val="222222"/>
          <w:sz w:val="24"/>
          <w:szCs w:val="24"/>
        </w:rPr>
        <w:t>Thus, </w:t>
      </w:r>
      <w:r w:rsidRPr="00C92060">
        <w:rPr>
          <w:rFonts w:eastAsia="Times New Roman" w:cs="Consolas"/>
          <w:color w:val="AA3333"/>
          <w:sz w:val="24"/>
          <w:szCs w:val="24"/>
          <w:bdr w:val="none" w:sz="0" w:space="0" w:color="auto" w:frame="1"/>
          <w:shd w:val="clear" w:color="auto" w:fill="EFEFEF"/>
        </w:rPr>
        <w:t>$scope</w:t>
      </w:r>
      <w:r w:rsidRPr="00C92060">
        <w:rPr>
          <w:rFonts w:eastAsia="Times New Roman" w:cs="Arial"/>
          <w:color w:val="222222"/>
          <w:sz w:val="24"/>
          <w:szCs w:val="24"/>
        </w:rPr>
        <w:t> provides us with a way to pass/retrieve objects from Controller to View and vice-versa.</w:t>
      </w:r>
    </w:p>
    <w:p w:rsidR="00C92060" w:rsidRPr="00C92060" w:rsidRDefault="00C92060" w:rsidP="00C92060">
      <w:pPr>
        <w:shd w:val="clear" w:color="auto" w:fill="FFFFFF"/>
        <w:spacing w:after="48" w:line="288" w:lineRule="atLeast"/>
        <w:textAlignment w:val="baseline"/>
        <w:outlineLvl w:val="2"/>
        <w:rPr>
          <w:rFonts w:eastAsia="Times New Roman" w:cs="Arial"/>
          <w:color w:val="333333"/>
          <w:sz w:val="24"/>
          <w:szCs w:val="24"/>
        </w:rPr>
      </w:pPr>
      <w:r w:rsidRPr="00C92060">
        <w:rPr>
          <w:rFonts w:eastAsia="Times New Roman" w:cs="Arial"/>
          <w:color w:val="333333"/>
          <w:sz w:val="24"/>
          <w:szCs w:val="24"/>
        </w:rPr>
        <w:t xml:space="preserve">2.1. </w:t>
      </w:r>
      <w:proofErr w:type="spellStart"/>
      <w:r w:rsidRPr="00C92060">
        <w:rPr>
          <w:rFonts w:eastAsia="Times New Roman" w:cs="Arial"/>
          <w:color w:val="333333"/>
          <w:sz w:val="24"/>
          <w:szCs w:val="24"/>
        </w:rPr>
        <w:t>ng</w:t>
      </w:r>
      <w:proofErr w:type="spellEnd"/>
      <w:r w:rsidRPr="00C92060">
        <w:rPr>
          <w:rFonts w:eastAsia="Times New Roman" w:cs="Arial"/>
          <w:color w:val="333333"/>
          <w:sz w:val="24"/>
          <w:szCs w:val="24"/>
        </w:rPr>
        <w:t>-click</w:t>
      </w:r>
    </w:p>
    <w:p w:rsidR="00C92060" w:rsidRPr="00C92060" w:rsidRDefault="00C92060" w:rsidP="00C92060">
      <w:pPr>
        <w:shd w:val="clear" w:color="auto" w:fill="FFFFFF"/>
        <w:spacing w:after="0" w:line="360" w:lineRule="atLeast"/>
        <w:textAlignment w:val="baseline"/>
        <w:rPr>
          <w:rFonts w:eastAsia="Times New Roman" w:cs="Arial"/>
          <w:color w:val="222222"/>
          <w:sz w:val="24"/>
          <w:szCs w:val="24"/>
        </w:rPr>
      </w:pPr>
      <w:r w:rsidRPr="00C92060">
        <w:rPr>
          <w:rFonts w:eastAsia="Times New Roman" w:cs="Arial"/>
          <w:color w:val="222222"/>
          <w:sz w:val="24"/>
          <w:szCs w:val="24"/>
        </w:rPr>
        <w:t>It is also possible to define functions on </w:t>
      </w:r>
      <w:r w:rsidRPr="00C92060">
        <w:rPr>
          <w:rFonts w:eastAsia="Times New Roman" w:cs="Consolas"/>
          <w:color w:val="AA3333"/>
          <w:sz w:val="24"/>
          <w:szCs w:val="24"/>
          <w:bdr w:val="none" w:sz="0" w:space="0" w:color="auto" w:frame="1"/>
          <w:shd w:val="clear" w:color="auto" w:fill="EFEFEF"/>
        </w:rPr>
        <w:t>$scope</w:t>
      </w:r>
      <w:r w:rsidRPr="00C92060">
        <w:rPr>
          <w:rFonts w:eastAsia="Times New Roman" w:cs="Arial"/>
          <w:color w:val="222222"/>
          <w:sz w:val="24"/>
          <w:szCs w:val="24"/>
        </w:rPr>
        <w:t xml:space="preserve"> and use the same in View. In our demo, we created a function </w:t>
      </w:r>
      <w:proofErr w:type="gramStart"/>
      <w:r w:rsidRPr="00C92060">
        <w:rPr>
          <w:rFonts w:eastAsia="Times New Roman" w:cs="Arial"/>
          <w:color w:val="222222"/>
          <w:sz w:val="24"/>
          <w:szCs w:val="24"/>
        </w:rPr>
        <w:t>add(</w:t>
      </w:r>
      <w:proofErr w:type="gramEnd"/>
      <w:r w:rsidRPr="00C92060">
        <w:rPr>
          <w:rFonts w:eastAsia="Times New Roman" w:cs="Arial"/>
          <w:color w:val="222222"/>
          <w:sz w:val="24"/>
          <w:szCs w:val="24"/>
        </w:rPr>
        <w:t>) on $scope and use it on Add button click:</w:t>
      </w:r>
    </w:p>
    <w:tbl>
      <w:tblPr>
        <w:tblW w:w="9885" w:type="dxa"/>
        <w:tblCellMar>
          <w:left w:w="0" w:type="dxa"/>
          <w:right w:w="0" w:type="dxa"/>
        </w:tblCellMar>
        <w:tblLook w:val="04A0" w:firstRow="1" w:lastRow="0" w:firstColumn="1" w:lastColumn="0" w:noHBand="0" w:noVBand="1"/>
      </w:tblPr>
      <w:tblGrid>
        <w:gridCol w:w="9885"/>
      </w:tblGrid>
      <w:tr w:rsidR="00C92060" w:rsidRPr="00C92060" w:rsidTr="00C92060">
        <w:tc>
          <w:tcPr>
            <w:tcW w:w="9885" w:type="dxa"/>
            <w:shd w:val="clear" w:color="auto" w:fill="F5F5F5"/>
            <w:vAlign w:val="center"/>
            <w:hideMark/>
          </w:tcPr>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sz w:val="24"/>
                <w:szCs w:val="24"/>
              </w:rPr>
              <w:t>$</w:t>
            </w:r>
            <w:proofErr w:type="spellStart"/>
            <w:r w:rsidRPr="00C92060">
              <w:rPr>
                <w:rFonts w:eastAsia="Times New Roman" w:cs="Courier New"/>
                <w:sz w:val="24"/>
                <w:szCs w:val="24"/>
              </w:rPr>
              <w:t>scope.add</w:t>
            </w:r>
            <w:proofErr w:type="spellEnd"/>
            <w:r w:rsidRPr="00C92060">
              <w:rPr>
                <w:rFonts w:eastAsia="Times New Roman" w:cs="Courier New"/>
                <w:sz w:val="24"/>
                <w:szCs w:val="24"/>
              </w:rPr>
              <w:t xml:space="preserve"> = function() {</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sz w:val="24"/>
                <w:szCs w:val="24"/>
              </w:rPr>
              <w:t>}</w:t>
            </w:r>
          </w:p>
        </w:tc>
      </w:tr>
    </w:tbl>
    <w:p w:rsidR="00C92060" w:rsidRPr="00C92060" w:rsidRDefault="00C92060" w:rsidP="00C92060">
      <w:pPr>
        <w:shd w:val="clear" w:color="auto" w:fill="FFFFFF"/>
        <w:spacing w:after="0" w:line="360" w:lineRule="atLeast"/>
        <w:textAlignment w:val="baseline"/>
        <w:rPr>
          <w:rFonts w:eastAsia="Times New Roman" w:cs="Arial"/>
          <w:color w:val="222222"/>
          <w:sz w:val="24"/>
          <w:szCs w:val="24"/>
        </w:rPr>
      </w:pPr>
      <w:r w:rsidRPr="00C92060">
        <w:rPr>
          <w:rFonts w:eastAsia="Times New Roman" w:cs="Arial"/>
          <w:color w:val="222222"/>
          <w:sz w:val="24"/>
          <w:szCs w:val="24"/>
        </w:rPr>
        <w:t>The function </w:t>
      </w:r>
      <w:proofErr w:type="gramStart"/>
      <w:r w:rsidRPr="00C92060">
        <w:rPr>
          <w:rFonts w:eastAsia="Times New Roman" w:cs="Consolas"/>
          <w:color w:val="AA3333"/>
          <w:sz w:val="24"/>
          <w:szCs w:val="24"/>
          <w:bdr w:val="none" w:sz="0" w:space="0" w:color="auto" w:frame="1"/>
          <w:shd w:val="clear" w:color="auto" w:fill="EFEFEF"/>
        </w:rPr>
        <w:t>add(</w:t>
      </w:r>
      <w:proofErr w:type="gramEnd"/>
      <w:r w:rsidRPr="00C92060">
        <w:rPr>
          <w:rFonts w:eastAsia="Times New Roman" w:cs="Consolas"/>
          <w:color w:val="AA3333"/>
          <w:sz w:val="24"/>
          <w:szCs w:val="24"/>
          <w:bdr w:val="none" w:sz="0" w:space="0" w:color="auto" w:frame="1"/>
          <w:shd w:val="clear" w:color="auto" w:fill="EFEFEF"/>
        </w:rPr>
        <w:t>)</w:t>
      </w:r>
      <w:r w:rsidRPr="00C92060">
        <w:rPr>
          <w:rFonts w:eastAsia="Times New Roman" w:cs="Arial"/>
          <w:color w:val="222222"/>
          <w:sz w:val="24"/>
          <w:szCs w:val="24"/>
        </w:rPr>
        <w:t> is bound to Add button using an attribute </w:t>
      </w:r>
      <w:proofErr w:type="spellStart"/>
      <w:r w:rsidRPr="00C92060">
        <w:rPr>
          <w:rFonts w:eastAsia="Times New Roman" w:cs="Consolas"/>
          <w:color w:val="AA3333"/>
          <w:sz w:val="24"/>
          <w:szCs w:val="24"/>
          <w:bdr w:val="none" w:sz="0" w:space="0" w:color="auto" w:frame="1"/>
          <w:shd w:val="clear" w:color="auto" w:fill="EFEFEF"/>
        </w:rPr>
        <w:t>ng</w:t>
      </w:r>
      <w:proofErr w:type="spellEnd"/>
      <w:r w:rsidRPr="00C92060">
        <w:rPr>
          <w:rFonts w:eastAsia="Times New Roman" w:cs="Consolas"/>
          <w:color w:val="AA3333"/>
          <w:sz w:val="24"/>
          <w:szCs w:val="24"/>
          <w:bdr w:val="none" w:sz="0" w:space="0" w:color="auto" w:frame="1"/>
          <w:shd w:val="clear" w:color="auto" w:fill="EFEFEF"/>
        </w:rPr>
        <w:t>-click</w:t>
      </w:r>
      <w:r w:rsidRPr="00C92060">
        <w:rPr>
          <w:rFonts w:eastAsia="Times New Roman" w:cs="Arial"/>
          <w:color w:val="222222"/>
          <w:sz w:val="24"/>
          <w:szCs w:val="24"/>
        </w:rPr>
        <w:t xml:space="preserve">. </w:t>
      </w:r>
      <w:proofErr w:type="spellStart"/>
      <w:proofErr w:type="gramStart"/>
      <w:r w:rsidRPr="00C92060">
        <w:rPr>
          <w:rFonts w:eastAsia="Times New Roman" w:cs="Arial"/>
          <w:color w:val="222222"/>
          <w:sz w:val="24"/>
          <w:szCs w:val="24"/>
        </w:rPr>
        <w:t>ng</w:t>
      </w:r>
      <w:proofErr w:type="spellEnd"/>
      <w:r w:rsidRPr="00C92060">
        <w:rPr>
          <w:rFonts w:eastAsia="Times New Roman" w:cs="Arial"/>
          <w:color w:val="222222"/>
          <w:sz w:val="24"/>
          <w:szCs w:val="24"/>
        </w:rPr>
        <w:t>-click</w:t>
      </w:r>
      <w:proofErr w:type="gramEnd"/>
      <w:r w:rsidRPr="00C92060">
        <w:rPr>
          <w:rFonts w:eastAsia="Times New Roman" w:cs="Arial"/>
          <w:color w:val="222222"/>
          <w:sz w:val="24"/>
          <w:szCs w:val="24"/>
        </w:rPr>
        <w:t xml:space="preserve"> binds the click event on the button or link or any clickable element with the function that is defined within $scope. So in this case, whenever Add button is clicked, the </w:t>
      </w:r>
      <w:proofErr w:type="gramStart"/>
      <w:r w:rsidRPr="00C92060">
        <w:rPr>
          <w:rFonts w:eastAsia="Times New Roman" w:cs="Arial"/>
          <w:color w:val="222222"/>
          <w:sz w:val="24"/>
          <w:szCs w:val="24"/>
        </w:rPr>
        <w:t>add(</w:t>
      </w:r>
      <w:proofErr w:type="gramEnd"/>
      <w:r w:rsidRPr="00C92060">
        <w:rPr>
          <w:rFonts w:eastAsia="Times New Roman" w:cs="Arial"/>
          <w:color w:val="222222"/>
          <w:sz w:val="24"/>
          <w:szCs w:val="24"/>
        </w:rPr>
        <w:t>) method on $scope will be called.</w:t>
      </w:r>
    </w:p>
    <w:p w:rsidR="00C92060" w:rsidRPr="00C92060" w:rsidRDefault="00C92060" w:rsidP="00C92060">
      <w:pPr>
        <w:shd w:val="clear" w:color="auto" w:fill="FFFFFF"/>
        <w:spacing w:after="0" w:line="360" w:lineRule="atLeast"/>
        <w:textAlignment w:val="baseline"/>
        <w:rPr>
          <w:rFonts w:eastAsia="Times New Roman" w:cs="Arial"/>
          <w:color w:val="222222"/>
          <w:sz w:val="24"/>
          <w:szCs w:val="24"/>
        </w:rPr>
      </w:pPr>
      <w:r w:rsidRPr="00C92060">
        <w:rPr>
          <w:rFonts w:eastAsia="Times New Roman" w:cs="Arial"/>
          <w:color w:val="222222"/>
          <w:sz w:val="24"/>
          <w:szCs w:val="24"/>
        </w:rPr>
        <w:t xml:space="preserve">In </w:t>
      </w:r>
      <w:proofErr w:type="gramStart"/>
      <w:r w:rsidRPr="00C92060">
        <w:rPr>
          <w:rFonts w:eastAsia="Times New Roman" w:cs="Arial"/>
          <w:color w:val="222222"/>
          <w:sz w:val="24"/>
          <w:szCs w:val="24"/>
        </w:rPr>
        <w:t>add(</w:t>
      </w:r>
      <w:proofErr w:type="gramEnd"/>
      <w:r w:rsidRPr="00C92060">
        <w:rPr>
          <w:rFonts w:eastAsia="Times New Roman" w:cs="Arial"/>
          <w:color w:val="222222"/>
          <w:sz w:val="24"/>
          <w:szCs w:val="24"/>
        </w:rPr>
        <w:t>) method we add (or push) a string in </w:t>
      </w:r>
      <w:r w:rsidRPr="00C92060">
        <w:rPr>
          <w:rFonts w:eastAsia="Times New Roman" w:cs="Consolas"/>
          <w:color w:val="AA3333"/>
          <w:sz w:val="24"/>
          <w:szCs w:val="24"/>
          <w:bdr w:val="none" w:sz="0" w:space="0" w:color="auto" w:frame="1"/>
          <w:shd w:val="clear" w:color="auto" w:fill="EFEFEF"/>
        </w:rPr>
        <w:t>contacts</w:t>
      </w:r>
      <w:r w:rsidRPr="00C92060">
        <w:rPr>
          <w:rFonts w:eastAsia="Times New Roman" w:cs="Arial"/>
          <w:color w:val="222222"/>
          <w:sz w:val="24"/>
          <w:szCs w:val="24"/>
        </w:rPr>
        <w:t> array. This is the string that user types in textbox. Note that we bind textbox using </w:t>
      </w:r>
      <w:proofErr w:type="spellStart"/>
      <w:r w:rsidRPr="00C92060">
        <w:rPr>
          <w:rFonts w:eastAsia="Times New Roman" w:cs="Consolas"/>
          <w:color w:val="AA3333"/>
          <w:sz w:val="24"/>
          <w:szCs w:val="24"/>
          <w:bdr w:val="none" w:sz="0" w:space="0" w:color="auto" w:frame="1"/>
          <w:shd w:val="clear" w:color="auto" w:fill="EFEFEF"/>
        </w:rPr>
        <w:t>ng</w:t>
      </w:r>
      <w:proofErr w:type="spellEnd"/>
      <w:r w:rsidRPr="00C92060">
        <w:rPr>
          <w:rFonts w:eastAsia="Times New Roman" w:cs="Consolas"/>
          <w:color w:val="AA3333"/>
          <w:sz w:val="24"/>
          <w:szCs w:val="24"/>
          <w:bdr w:val="none" w:sz="0" w:space="0" w:color="auto" w:frame="1"/>
          <w:shd w:val="clear" w:color="auto" w:fill="EFEFEF"/>
        </w:rPr>
        <w:t>-model</w:t>
      </w:r>
      <w:r w:rsidRPr="00C92060">
        <w:rPr>
          <w:rFonts w:eastAsia="Times New Roman" w:cs="Arial"/>
          <w:color w:val="222222"/>
          <w:sz w:val="24"/>
          <w:szCs w:val="24"/>
        </w:rPr>
        <w:t> attribute.</w:t>
      </w:r>
    </w:p>
    <w:tbl>
      <w:tblPr>
        <w:tblW w:w="9885" w:type="dxa"/>
        <w:tblCellMar>
          <w:left w:w="0" w:type="dxa"/>
          <w:right w:w="0" w:type="dxa"/>
        </w:tblCellMar>
        <w:tblLook w:val="04A0" w:firstRow="1" w:lastRow="0" w:firstColumn="1" w:lastColumn="0" w:noHBand="0" w:noVBand="1"/>
      </w:tblPr>
      <w:tblGrid>
        <w:gridCol w:w="9885"/>
      </w:tblGrid>
      <w:tr w:rsidR="00C92060" w:rsidRPr="00C92060" w:rsidTr="00C92060">
        <w:tc>
          <w:tcPr>
            <w:tcW w:w="9885" w:type="dxa"/>
            <w:shd w:val="clear" w:color="auto" w:fill="F5F5F5"/>
            <w:vAlign w:val="center"/>
            <w:hideMark/>
          </w:tcPr>
          <w:p w:rsidR="00C92060" w:rsidRPr="00C92060" w:rsidRDefault="00C92060" w:rsidP="00C92060">
            <w:pPr>
              <w:spacing w:after="0" w:line="240" w:lineRule="auto"/>
              <w:divId w:val="168713339"/>
              <w:rPr>
                <w:rFonts w:eastAsia="Times New Roman" w:cs="Times New Roman"/>
                <w:sz w:val="24"/>
                <w:szCs w:val="24"/>
              </w:rPr>
            </w:pPr>
            <w:r w:rsidRPr="00C92060">
              <w:rPr>
                <w:rFonts w:eastAsia="Times New Roman" w:cs="Courier New"/>
                <w:sz w:val="24"/>
                <w:szCs w:val="24"/>
              </w:rPr>
              <w:t xml:space="preserve">&lt;input type="text" </w:t>
            </w:r>
            <w:proofErr w:type="spellStart"/>
            <w:r w:rsidRPr="00C92060">
              <w:rPr>
                <w:rFonts w:eastAsia="Times New Roman" w:cs="Courier New"/>
                <w:sz w:val="24"/>
                <w:szCs w:val="24"/>
              </w:rPr>
              <w:t>ng</w:t>
            </w:r>
            <w:proofErr w:type="spellEnd"/>
            <w:r w:rsidRPr="00C92060">
              <w:rPr>
                <w:rFonts w:eastAsia="Times New Roman" w:cs="Courier New"/>
                <w:sz w:val="24"/>
                <w:szCs w:val="24"/>
              </w:rPr>
              <w:t>-model="contact" ...</w:t>
            </w:r>
          </w:p>
        </w:tc>
      </w:tr>
    </w:tbl>
    <w:p w:rsidR="00C92060" w:rsidRPr="00C92060" w:rsidRDefault="00C92060" w:rsidP="00C92060">
      <w:pPr>
        <w:shd w:val="clear" w:color="auto" w:fill="FFFFFF"/>
        <w:spacing w:after="240" w:line="360" w:lineRule="atLeast"/>
        <w:textAlignment w:val="baseline"/>
        <w:rPr>
          <w:rFonts w:eastAsia="Times New Roman" w:cs="Arial"/>
          <w:color w:val="222222"/>
          <w:sz w:val="24"/>
          <w:szCs w:val="24"/>
        </w:rPr>
      </w:pPr>
      <w:r w:rsidRPr="00C92060">
        <w:rPr>
          <w:rFonts w:eastAsia="Times New Roman" w:cs="Arial"/>
          <w:color w:val="222222"/>
          <w:sz w:val="24"/>
          <w:szCs w:val="24"/>
        </w:rPr>
        <w:t>This textbox’s value we got in $</w:t>
      </w:r>
      <w:proofErr w:type="spellStart"/>
      <w:r w:rsidRPr="00C92060">
        <w:rPr>
          <w:rFonts w:eastAsia="Times New Roman" w:cs="Arial"/>
          <w:color w:val="222222"/>
          <w:sz w:val="24"/>
          <w:szCs w:val="24"/>
        </w:rPr>
        <w:t>scope.contact</w:t>
      </w:r>
      <w:proofErr w:type="spellEnd"/>
      <w:r w:rsidRPr="00C92060">
        <w:rPr>
          <w:rFonts w:eastAsia="Times New Roman" w:cs="Arial"/>
          <w:color w:val="222222"/>
          <w:sz w:val="24"/>
          <w:szCs w:val="24"/>
        </w:rPr>
        <w:t xml:space="preserve"> as we bind it using </w:t>
      </w:r>
      <w:proofErr w:type="spellStart"/>
      <w:r w:rsidRPr="00C92060">
        <w:rPr>
          <w:rFonts w:eastAsia="Times New Roman" w:cs="Arial"/>
          <w:color w:val="222222"/>
          <w:sz w:val="24"/>
          <w:szCs w:val="24"/>
        </w:rPr>
        <w:t>ng</w:t>
      </w:r>
      <w:proofErr w:type="spellEnd"/>
      <w:r w:rsidRPr="00C92060">
        <w:rPr>
          <w:rFonts w:eastAsia="Times New Roman" w:cs="Arial"/>
          <w:color w:val="222222"/>
          <w:sz w:val="24"/>
          <w:szCs w:val="24"/>
        </w:rPr>
        <w:t>-model attribute.</w:t>
      </w:r>
    </w:p>
    <w:p w:rsidR="00C92060" w:rsidRPr="00C92060" w:rsidRDefault="00C92060" w:rsidP="00C92060">
      <w:pPr>
        <w:shd w:val="clear" w:color="auto" w:fill="FFFFFF"/>
        <w:spacing w:after="240" w:line="360" w:lineRule="atLeast"/>
        <w:textAlignment w:val="baseline"/>
        <w:rPr>
          <w:rFonts w:eastAsia="Times New Roman" w:cs="Arial"/>
          <w:color w:val="222222"/>
          <w:sz w:val="24"/>
          <w:szCs w:val="24"/>
        </w:rPr>
      </w:pPr>
      <w:r w:rsidRPr="00C92060">
        <w:rPr>
          <w:rFonts w:eastAsia="Times New Roman" w:cs="Arial"/>
          <w:color w:val="222222"/>
          <w:sz w:val="24"/>
          <w:szCs w:val="24"/>
        </w:rPr>
        <w:t>Pretty nice, isn’t it!!</w:t>
      </w:r>
    </w:p>
    <w:p w:rsidR="00C92060" w:rsidRPr="00C92060" w:rsidRDefault="00C92060" w:rsidP="00C92060">
      <w:pPr>
        <w:shd w:val="clear" w:color="auto" w:fill="FFFFFF"/>
        <w:spacing w:before="120" w:after="96" w:line="288" w:lineRule="atLeast"/>
        <w:textAlignment w:val="baseline"/>
        <w:outlineLvl w:val="1"/>
        <w:rPr>
          <w:rFonts w:eastAsia="Times New Roman" w:cs="Arial"/>
          <w:color w:val="333333"/>
          <w:sz w:val="24"/>
          <w:szCs w:val="24"/>
        </w:rPr>
      </w:pPr>
      <w:r w:rsidRPr="00C92060">
        <w:rPr>
          <w:rFonts w:eastAsia="Times New Roman" w:cs="Arial"/>
          <w:color w:val="333333"/>
          <w:sz w:val="24"/>
          <w:szCs w:val="24"/>
        </w:rPr>
        <w:t>3. How to define a Controller</w:t>
      </w:r>
    </w:p>
    <w:p w:rsidR="00C92060" w:rsidRPr="00C92060" w:rsidRDefault="00C92060" w:rsidP="00C92060">
      <w:pPr>
        <w:shd w:val="clear" w:color="auto" w:fill="FFFFFF"/>
        <w:spacing w:after="240" w:line="360" w:lineRule="atLeast"/>
        <w:textAlignment w:val="baseline"/>
        <w:rPr>
          <w:rFonts w:eastAsia="Times New Roman" w:cs="Arial"/>
          <w:color w:val="222222"/>
          <w:sz w:val="24"/>
          <w:szCs w:val="24"/>
        </w:rPr>
      </w:pPr>
      <w:r w:rsidRPr="00C92060">
        <w:rPr>
          <w:rFonts w:eastAsia="Times New Roman" w:cs="Arial"/>
          <w:color w:val="222222"/>
          <w:sz w:val="24"/>
          <w:szCs w:val="24"/>
        </w:rPr>
        <w:t>So we got some basic idea of what Controllers are. Just plain vanilla JavaScript functions that we add in an Angular application to add some business logic and bind the view with model.</w:t>
      </w:r>
    </w:p>
    <w:p w:rsidR="00C92060" w:rsidRPr="00C92060" w:rsidRDefault="00C92060" w:rsidP="00C92060">
      <w:pPr>
        <w:shd w:val="clear" w:color="auto" w:fill="FFFFFF"/>
        <w:spacing w:after="240" w:line="360" w:lineRule="atLeast"/>
        <w:textAlignment w:val="baseline"/>
        <w:rPr>
          <w:rFonts w:eastAsia="Times New Roman" w:cs="Arial"/>
          <w:color w:val="222222"/>
          <w:sz w:val="24"/>
          <w:szCs w:val="24"/>
        </w:rPr>
      </w:pPr>
      <w:r w:rsidRPr="00C92060">
        <w:rPr>
          <w:rFonts w:eastAsia="Times New Roman" w:cs="Arial"/>
          <w:color w:val="222222"/>
          <w:sz w:val="24"/>
          <w:szCs w:val="24"/>
        </w:rPr>
        <w:t xml:space="preserve">In the above demo, we defined controller as JavaScript function. </w:t>
      </w:r>
      <w:proofErr w:type="gramStart"/>
      <w:r w:rsidRPr="00C92060">
        <w:rPr>
          <w:rFonts w:eastAsia="Times New Roman" w:cs="Arial"/>
          <w:color w:val="222222"/>
          <w:sz w:val="24"/>
          <w:szCs w:val="24"/>
        </w:rPr>
        <w:t>While this is the easiest way to define them, but is certainly not advisable one.</w:t>
      </w:r>
      <w:proofErr w:type="gramEnd"/>
      <w:r w:rsidRPr="00C92060">
        <w:rPr>
          <w:rFonts w:eastAsia="Times New Roman" w:cs="Arial"/>
          <w:color w:val="222222"/>
          <w:sz w:val="24"/>
          <w:szCs w:val="24"/>
        </w:rPr>
        <w:t xml:space="preserve"> If your application grows, soon you’ll have bunch of controllers lying here and there in code </w:t>
      </w:r>
      <w:proofErr w:type="spellStart"/>
      <w:r w:rsidRPr="00C92060">
        <w:rPr>
          <w:rFonts w:eastAsia="Times New Roman" w:cs="Arial"/>
          <w:color w:val="222222"/>
          <w:sz w:val="24"/>
          <w:szCs w:val="24"/>
        </w:rPr>
        <w:t>poluting</w:t>
      </w:r>
      <w:proofErr w:type="spellEnd"/>
      <w:r w:rsidRPr="00C92060">
        <w:rPr>
          <w:rFonts w:eastAsia="Times New Roman" w:cs="Arial"/>
          <w:color w:val="222222"/>
          <w:sz w:val="24"/>
          <w:szCs w:val="24"/>
        </w:rPr>
        <w:t xml:space="preserve"> the JavaScript namespace.</w:t>
      </w:r>
    </w:p>
    <w:p w:rsidR="00C92060" w:rsidRPr="00C92060" w:rsidRDefault="00C92060" w:rsidP="00C92060">
      <w:pPr>
        <w:shd w:val="clear" w:color="auto" w:fill="FFFFFF"/>
        <w:spacing w:after="240" w:line="360" w:lineRule="atLeast"/>
        <w:textAlignment w:val="baseline"/>
        <w:rPr>
          <w:rFonts w:eastAsia="Times New Roman" w:cs="Arial"/>
          <w:color w:val="222222"/>
          <w:sz w:val="24"/>
          <w:szCs w:val="24"/>
        </w:rPr>
      </w:pPr>
      <w:r w:rsidRPr="00C92060">
        <w:rPr>
          <w:rFonts w:eastAsia="Times New Roman" w:cs="Arial"/>
          <w:color w:val="222222"/>
          <w:sz w:val="24"/>
          <w:szCs w:val="24"/>
        </w:rPr>
        <w:lastRenderedPageBreak/>
        <w:t>So instead of defining controller as:</w:t>
      </w:r>
    </w:p>
    <w:tbl>
      <w:tblPr>
        <w:tblW w:w="9885" w:type="dxa"/>
        <w:tblCellMar>
          <w:left w:w="0" w:type="dxa"/>
          <w:right w:w="0" w:type="dxa"/>
        </w:tblCellMar>
        <w:tblLook w:val="04A0" w:firstRow="1" w:lastRow="0" w:firstColumn="1" w:lastColumn="0" w:noHBand="0" w:noVBand="1"/>
      </w:tblPr>
      <w:tblGrid>
        <w:gridCol w:w="9885"/>
      </w:tblGrid>
      <w:tr w:rsidR="00C92060" w:rsidRPr="00C92060" w:rsidTr="00C92060">
        <w:tc>
          <w:tcPr>
            <w:tcW w:w="9885" w:type="dxa"/>
            <w:shd w:val="clear" w:color="auto" w:fill="F5F5F5"/>
            <w:vAlign w:val="center"/>
            <w:hideMark/>
          </w:tcPr>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sz w:val="24"/>
                <w:szCs w:val="24"/>
              </w:rPr>
              <w:t>function</w:t>
            </w:r>
            <w:r w:rsidRPr="00C92060">
              <w:rPr>
                <w:rFonts w:eastAsia="Times New Roman" w:cs="Times New Roman"/>
                <w:sz w:val="24"/>
                <w:szCs w:val="24"/>
              </w:rPr>
              <w:t xml:space="preserve"> </w:t>
            </w:r>
            <w:proofErr w:type="spellStart"/>
            <w:r w:rsidRPr="00C92060">
              <w:rPr>
                <w:rFonts w:eastAsia="Times New Roman" w:cs="Courier New"/>
                <w:sz w:val="24"/>
                <w:szCs w:val="24"/>
              </w:rPr>
              <w:t>ContactController</w:t>
            </w:r>
            <w:proofErr w:type="spellEnd"/>
            <w:r w:rsidRPr="00C92060">
              <w:rPr>
                <w:rFonts w:eastAsia="Times New Roman" w:cs="Courier New"/>
                <w:sz w:val="24"/>
                <w:szCs w:val="24"/>
              </w:rPr>
              <w:t>($scope) {</w:t>
            </w:r>
          </w:p>
          <w:p w:rsidR="00C92060" w:rsidRPr="00C92060" w:rsidRDefault="00C92060" w:rsidP="00C92060">
            <w:pPr>
              <w:spacing w:after="0" w:line="240" w:lineRule="auto"/>
              <w:rPr>
                <w:rFonts w:eastAsia="Times New Roman" w:cs="Times New Roman"/>
                <w:sz w:val="24"/>
                <w:szCs w:val="24"/>
              </w:rPr>
            </w:pPr>
            <w:r w:rsidRPr="00C92060">
              <w:rPr>
                <w:rFonts w:eastAsia="Times New Roman" w:cs="Times New Roman"/>
                <w:sz w:val="24"/>
                <w:szCs w:val="24"/>
              </w:rPr>
              <w:t> </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w:t>
            </w:r>
          </w:p>
          <w:p w:rsidR="00C92060" w:rsidRPr="00C92060" w:rsidRDefault="00C92060" w:rsidP="00C92060">
            <w:pPr>
              <w:spacing w:after="0" w:line="240" w:lineRule="auto"/>
              <w:rPr>
                <w:rFonts w:eastAsia="Times New Roman" w:cs="Times New Roman"/>
                <w:sz w:val="24"/>
                <w:szCs w:val="24"/>
              </w:rPr>
            </w:pPr>
            <w:r w:rsidRPr="00C92060">
              <w:rPr>
                <w:rFonts w:eastAsia="Times New Roman" w:cs="Times New Roman"/>
                <w:sz w:val="24"/>
                <w:szCs w:val="24"/>
              </w:rPr>
              <w:t> </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sz w:val="24"/>
                <w:szCs w:val="24"/>
              </w:rPr>
              <w:t>}</w:t>
            </w:r>
          </w:p>
        </w:tc>
      </w:tr>
    </w:tbl>
    <w:p w:rsidR="00C92060" w:rsidRPr="00C92060" w:rsidRDefault="00C92060" w:rsidP="00C92060">
      <w:pPr>
        <w:shd w:val="clear" w:color="auto" w:fill="FFFFFF"/>
        <w:spacing w:after="240" w:line="360" w:lineRule="atLeast"/>
        <w:textAlignment w:val="baseline"/>
        <w:rPr>
          <w:rFonts w:eastAsia="Times New Roman" w:cs="Arial"/>
          <w:color w:val="222222"/>
          <w:sz w:val="24"/>
          <w:szCs w:val="24"/>
        </w:rPr>
      </w:pPr>
      <w:r w:rsidRPr="00C92060">
        <w:rPr>
          <w:rFonts w:eastAsia="Times New Roman" w:cs="Arial"/>
          <w:color w:val="222222"/>
          <w:sz w:val="24"/>
          <w:szCs w:val="24"/>
        </w:rPr>
        <w:t>We should define Controller within Modules.</w:t>
      </w:r>
    </w:p>
    <w:p w:rsidR="00C92060" w:rsidRPr="00C92060" w:rsidRDefault="00C92060" w:rsidP="00C92060">
      <w:pPr>
        <w:shd w:val="clear" w:color="auto" w:fill="FFFFFF"/>
        <w:spacing w:after="48" w:line="288" w:lineRule="atLeast"/>
        <w:textAlignment w:val="baseline"/>
        <w:outlineLvl w:val="2"/>
        <w:rPr>
          <w:rFonts w:eastAsia="Times New Roman" w:cs="Arial"/>
          <w:color w:val="333333"/>
          <w:sz w:val="24"/>
          <w:szCs w:val="24"/>
        </w:rPr>
      </w:pPr>
      <w:r w:rsidRPr="00C92060">
        <w:rPr>
          <w:rFonts w:eastAsia="Times New Roman" w:cs="Arial"/>
          <w:color w:val="333333"/>
          <w:sz w:val="24"/>
          <w:szCs w:val="24"/>
        </w:rPr>
        <w:t xml:space="preserve">3.1. </w:t>
      </w:r>
      <w:proofErr w:type="spellStart"/>
      <w:r w:rsidRPr="00C92060">
        <w:rPr>
          <w:rFonts w:eastAsia="Times New Roman" w:cs="Arial"/>
          <w:color w:val="333333"/>
          <w:sz w:val="24"/>
          <w:szCs w:val="24"/>
        </w:rPr>
        <w:t>AngularJS</w:t>
      </w:r>
      <w:proofErr w:type="spellEnd"/>
      <w:r w:rsidRPr="00C92060">
        <w:rPr>
          <w:rFonts w:eastAsia="Times New Roman" w:cs="Arial"/>
          <w:color w:val="333333"/>
          <w:sz w:val="24"/>
          <w:szCs w:val="24"/>
        </w:rPr>
        <w:t xml:space="preserve"> Modules</w:t>
      </w:r>
    </w:p>
    <w:p w:rsidR="00C92060" w:rsidRPr="00C92060" w:rsidRDefault="00C92060" w:rsidP="00C92060">
      <w:pPr>
        <w:shd w:val="clear" w:color="auto" w:fill="FFFFFF"/>
        <w:spacing w:after="240" w:line="360" w:lineRule="atLeast"/>
        <w:textAlignment w:val="baseline"/>
        <w:rPr>
          <w:rFonts w:eastAsia="Times New Roman" w:cs="Arial"/>
          <w:color w:val="222222"/>
          <w:sz w:val="24"/>
          <w:szCs w:val="24"/>
        </w:rPr>
      </w:pPr>
      <w:r w:rsidRPr="00C92060">
        <w:rPr>
          <w:rFonts w:eastAsia="Times New Roman" w:cs="Arial"/>
          <w:color w:val="222222"/>
          <w:sz w:val="24"/>
          <w:szCs w:val="24"/>
        </w:rPr>
        <w:t xml:space="preserve">So what-the-heck </w:t>
      </w:r>
      <w:proofErr w:type="gramStart"/>
      <w:r w:rsidRPr="00C92060">
        <w:rPr>
          <w:rFonts w:eastAsia="Times New Roman" w:cs="Arial"/>
          <w:color w:val="222222"/>
          <w:sz w:val="24"/>
          <w:szCs w:val="24"/>
        </w:rPr>
        <w:t>are</w:t>
      </w:r>
      <w:proofErr w:type="gramEnd"/>
      <w:r w:rsidRPr="00C92060">
        <w:rPr>
          <w:rFonts w:eastAsia="Times New Roman" w:cs="Arial"/>
          <w:color w:val="222222"/>
          <w:sz w:val="24"/>
          <w:szCs w:val="24"/>
        </w:rPr>
        <w:t xml:space="preserve"> modules? Well, modules are the logical entities that you divide you app in. So your app can contain several modules (like Transaction, Report, etc.). Each module </w:t>
      </w:r>
      <w:proofErr w:type="gramStart"/>
      <w:r w:rsidRPr="00C92060">
        <w:rPr>
          <w:rFonts w:eastAsia="Times New Roman" w:cs="Arial"/>
          <w:color w:val="222222"/>
          <w:sz w:val="24"/>
          <w:szCs w:val="24"/>
        </w:rPr>
        <w:t>represent</w:t>
      </w:r>
      <w:proofErr w:type="gramEnd"/>
      <w:r w:rsidRPr="00C92060">
        <w:rPr>
          <w:rFonts w:eastAsia="Times New Roman" w:cs="Arial"/>
          <w:color w:val="222222"/>
          <w:sz w:val="24"/>
          <w:szCs w:val="24"/>
        </w:rPr>
        <w:t xml:space="preserve"> a logical entity within the app.</w:t>
      </w:r>
    </w:p>
    <w:p w:rsidR="00C92060" w:rsidRPr="00C92060" w:rsidRDefault="00C92060" w:rsidP="00C92060">
      <w:pPr>
        <w:shd w:val="clear" w:color="auto" w:fill="FFFFFF"/>
        <w:spacing w:after="240" w:line="360" w:lineRule="atLeast"/>
        <w:textAlignment w:val="baseline"/>
        <w:rPr>
          <w:rFonts w:eastAsia="Times New Roman" w:cs="Arial"/>
          <w:color w:val="222222"/>
          <w:sz w:val="24"/>
          <w:szCs w:val="24"/>
        </w:rPr>
      </w:pPr>
      <w:r w:rsidRPr="00C92060">
        <w:rPr>
          <w:rFonts w:eastAsia="Times New Roman" w:cs="Arial"/>
          <w:noProof/>
          <w:color w:val="222222"/>
          <w:sz w:val="24"/>
          <w:szCs w:val="24"/>
        </w:rPr>
        <w:drawing>
          <wp:inline distT="0" distB="0" distL="0" distR="0" wp14:anchorId="33489DB5" wp14:editId="03D6EEF7">
            <wp:extent cx="4175125" cy="2950210"/>
            <wp:effectExtent l="0" t="0" r="0" b="2540"/>
            <wp:docPr id="1" name="Picture 1" descr="angularjs-app-modules-controllers-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gularjs-app-modules-controllers-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5125" cy="2950210"/>
                    </a:xfrm>
                    <a:prstGeom prst="rect">
                      <a:avLst/>
                    </a:prstGeom>
                    <a:noFill/>
                    <a:ln>
                      <a:noFill/>
                    </a:ln>
                  </pic:spPr>
                </pic:pic>
              </a:graphicData>
            </a:graphic>
          </wp:inline>
        </w:drawing>
      </w:r>
    </w:p>
    <w:p w:rsidR="00C92060" w:rsidRPr="00C92060" w:rsidRDefault="00C92060" w:rsidP="00C92060">
      <w:pPr>
        <w:shd w:val="clear" w:color="auto" w:fill="FFFFFF"/>
        <w:spacing w:after="240" w:line="360" w:lineRule="atLeast"/>
        <w:textAlignment w:val="baseline"/>
        <w:rPr>
          <w:rFonts w:eastAsia="Times New Roman" w:cs="Arial"/>
          <w:color w:val="222222"/>
          <w:sz w:val="24"/>
          <w:szCs w:val="24"/>
        </w:rPr>
      </w:pPr>
      <w:r w:rsidRPr="00C92060">
        <w:rPr>
          <w:rFonts w:eastAsia="Times New Roman" w:cs="Arial"/>
          <w:color w:val="222222"/>
          <w:sz w:val="24"/>
          <w:szCs w:val="24"/>
        </w:rPr>
        <w:t xml:space="preserve">Furthermore, each </w:t>
      </w:r>
      <w:proofErr w:type="gramStart"/>
      <w:r w:rsidRPr="00C92060">
        <w:rPr>
          <w:rFonts w:eastAsia="Times New Roman" w:cs="Arial"/>
          <w:color w:val="222222"/>
          <w:sz w:val="24"/>
          <w:szCs w:val="24"/>
        </w:rPr>
        <w:t>modules</w:t>
      </w:r>
      <w:proofErr w:type="gramEnd"/>
      <w:r w:rsidRPr="00C92060">
        <w:rPr>
          <w:rFonts w:eastAsia="Times New Roman" w:cs="Arial"/>
          <w:color w:val="222222"/>
          <w:sz w:val="24"/>
          <w:szCs w:val="24"/>
        </w:rPr>
        <w:t xml:space="preserve"> have several Controllers. As referred in above diagram, a module can contain one or more controllers and views. We haven’t touch based on Views. We will see how each module can be linked with view using Routing in </w:t>
      </w:r>
      <w:proofErr w:type="spellStart"/>
      <w:r w:rsidRPr="00C92060">
        <w:rPr>
          <w:rFonts w:eastAsia="Times New Roman" w:cs="Arial"/>
          <w:color w:val="222222"/>
          <w:sz w:val="24"/>
          <w:szCs w:val="24"/>
        </w:rPr>
        <w:t>AngularJS</w:t>
      </w:r>
      <w:proofErr w:type="spellEnd"/>
      <w:r w:rsidRPr="00C92060">
        <w:rPr>
          <w:rFonts w:eastAsia="Times New Roman" w:cs="Arial"/>
          <w:color w:val="222222"/>
          <w:sz w:val="24"/>
          <w:szCs w:val="24"/>
        </w:rPr>
        <w:t xml:space="preserve"> in our next tutorial. For now just assume that each controller has one or more views linked to it.</w:t>
      </w:r>
    </w:p>
    <w:p w:rsidR="00C92060" w:rsidRPr="00C92060" w:rsidRDefault="00C92060" w:rsidP="00C92060">
      <w:pPr>
        <w:shd w:val="clear" w:color="auto" w:fill="FFFFFF"/>
        <w:spacing w:after="240" w:line="360" w:lineRule="atLeast"/>
        <w:textAlignment w:val="baseline"/>
        <w:rPr>
          <w:rFonts w:eastAsia="Times New Roman" w:cs="Arial"/>
          <w:color w:val="222222"/>
          <w:sz w:val="24"/>
          <w:szCs w:val="24"/>
        </w:rPr>
      </w:pPr>
      <w:r w:rsidRPr="00C92060">
        <w:rPr>
          <w:rFonts w:eastAsia="Times New Roman" w:cs="Arial"/>
          <w:color w:val="222222"/>
          <w:sz w:val="24"/>
          <w:szCs w:val="24"/>
        </w:rPr>
        <w:t>So in this case, we can add one or more controllers to a module. Let us check the syntax to create a module and add controller to it:</w:t>
      </w:r>
    </w:p>
    <w:tbl>
      <w:tblPr>
        <w:tblW w:w="9885" w:type="dxa"/>
        <w:tblCellMar>
          <w:left w:w="0" w:type="dxa"/>
          <w:right w:w="0" w:type="dxa"/>
        </w:tblCellMar>
        <w:tblLook w:val="04A0" w:firstRow="1" w:lastRow="0" w:firstColumn="1" w:lastColumn="0" w:noHBand="0" w:noVBand="1"/>
      </w:tblPr>
      <w:tblGrid>
        <w:gridCol w:w="9885"/>
      </w:tblGrid>
      <w:tr w:rsidR="00C92060" w:rsidRPr="00C92060" w:rsidTr="00C92060">
        <w:tc>
          <w:tcPr>
            <w:tcW w:w="9885" w:type="dxa"/>
            <w:shd w:val="clear" w:color="auto" w:fill="F5F5F5"/>
            <w:vAlign w:val="center"/>
            <w:hideMark/>
          </w:tcPr>
          <w:p w:rsidR="00C92060" w:rsidRPr="00C92060" w:rsidRDefault="00C92060" w:rsidP="00C92060">
            <w:pPr>
              <w:spacing w:after="0" w:line="240" w:lineRule="auto"/>
              <w:rPr>
                <w:rFonts w:eastAsia="Times New Roman" w:cs="Times New Roman"/>
                <w:sz w:val="24"/>
                <w:szCs w:val="24"/>
              </w:rPr>
            </w:pPr>
            <w:proofErr w:type="spellStart"/>
            <w:r w:rsidRPr="00C92060">
              <w:rPr>
                <w:rFonts w:eastAsia="Times New Roman" w:cs="Courier New"/>
                <w:sz w:val="24"/>
                <w:szCs w:val="24"/>
              </w:rPr>
              <w:t>var</w:t>
            </w:r>
            <w:proofErr w:type="spellEnd"/>
            <w:r w:rsidRPr="00C92060">
              <w:rPr>
                <w:rFonts w:eastAsia="Times New Roman" w:cs="Times New Roman"/>
                <w:sz w:val="24"/>
                <w:szCs w:val="24"/>
              </w:rPr>
              <w:t xml:space="preserve"> </w:t>
            </w:r>
            <w:proofErr w:type="spellStart"/>
            <w:r w:rsidRPr="00C92060">
              <w:rPr>
                <w:rFonts w:eastAsia="Times New Roman" w:cs="Courier New"/>
                <w:sz w:val="24"/>
                <w:szCs w:val="24"/>
              </w:rPr>
              <w:t>myApp</w:t>
            </w:r>
            <w:proofErr w:type="spellEnd"/>
            <w:r w:rsidRPr="00C92060">
              <w:rPr>
                <w:rFonts w:eastAsia="Times New Roman" w:cs="Courier New"/>
                <w:sz w:val="24"/>
                <w:szCs w:val="24"/>
              </w:rPr>
              <w:t xml:space="preserve"> = </w:t>
            </w:r>
            <w:proofErr w:type="spellStart"/>
            <w:r w:rsidRPr="00C92060">
              <w:rPr>
                <w:rFonts w:eastAsia="Times New Roman" w:cs="Courier New"/>
                <w:sz w:val="24"/>
                <w:szCs w:val="24"/>
              </w:rPr>
              <w:t>angular.module</w:t>
            </w:r>
            <w:proofErr w:type="spellEnd"/>
            <w:r w:rsidRPr="00C92060">
              <w:rPr>
                <w:rFonts w:eastAsia="Times New Roman" w:cs="Courier New"/>
                <w:sz w:val="24"/>
                <w:szCs w:val="24"/>
              </w:rPr>
              <w:t>('</w:t>
            </w:r>
            <w:proofErr w:type="spellStart"/>
            <w:r w:rsidRPr="00C92060">
              <w:rPr>
                <w:rFonts w:eastAsia="Times New Roman" w:cs="Courier New"/>
                <w:sz w:val="24"/>
                <w:szCs w:val="24"/>
              </w:rPr>
              <w:t>myApp</w:t>
            </w:r>
            <w:proofErr w:type="spellEnd"/>
            <w:r w:rsidRPr="00C92060">
              <w:rPr>
                <w:rFonts w:eastAsia="Times New Roman" w:cs="Courier New"/>
                <w:sz w:val="24"/>
                <w:szCs w:val="24"/>
              </w:rPr>
              <w:t>',[]);</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Times New Roman"/>
                <w:sz w:val="24"/>
                <w:szCs w:val="24"/>
              </w:rPr>
              <w:t> </w:t>
            </w:r>
          </w:p>
          <w:p w:rsidR="00C92060" w:rsidRPr="00C92060" w:rsidRDefault="00C92060" w:rsidP="00C92060">
            <w:pPr>
              <w:spacing w:after="0" w:line="240" w:lineRule="auto"/>
              <w:rPr>
                <w:rFonts w:eastAsia="Times New Roman" w:cs="Times New Roman"/>
                <w:sz w:val="24"/>
                <w:szCs w:val="24"/>
              </w:rPr>
            </w:pPr>
            <w:proofErr w:type="spellStart"/>
            <w:r w:rsidRPr="00C92060">
              <w:rPr>
                <w:rFonts w:eastAsia="Times New Roman" w:cs="Courier New"/>
                <w:sz w:val="24"/>
                <w:szCs w:val="24"/>
              </w:rPr>
              <w:t>myApp.controller</w:t>
            </w:r>
            <w:proofErr w:type="spellEnd"/>
            <w:r w:rsidRPr="00C92060">
              <w:rPr>
                <w:rFonts w:eastAsia="Times New Roman" w:cs="Courier New"/>
                <w:sz w:val="24"/>
                <w:szCs w:val="24"/>
              </w:rPr>
              <w:t>('</w:t>
            </w:r>
            <w:proofErr w:type="spellStart"/>
            <w:r w:rsidRPr="00C92060">
              <w:rPr>
                <w:rFonts w:eastAsia="Times New Roman" w:cs="Courier New"/>
                <w:sz w:val="24"/>
                <w:szCs w:val="24"/>
              </w:rPr>
              <w:t>ContactController</w:t>
            </w:r>
            <w:proofErr w:type="spellEnd"/>
            <w:r w:rsidRPr="00C92060">
              <w:rPr>
                <w:rFonts w:eastAsia="Times New Roman" w:cs="Courier New"/>
                <w:sz w:val="24"/>
                <w:szCs w:val="24"/>
              </w:rPr>
              <w:t>', ['$scope', function($scope) {</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lastRenderedPageBreak/>
              <w:t>    </w:t>
            </w:r>
            <w:r w:rsidRPr="00C92060">
              <w:rPr>
                <w:rFonts w:eastAsia="Times New Roman" w:cs="Courier New"/>
                <w:sz w:val="24"/>
                <w:szCs w:val="24"/>
              </w:rPr>
              <w:t>$</w:t>
            </w:r>
            <w:proofErr w:type="spellStart"/>
            <w:r w:rsidRPr="00C92060">
              <w:rPr>
                <w:rFonts w:eastAsia="Times New Roman" w:cs="Courier New"/>
                <w:sz w:val="24"/>
                <w:szCs w:val="24"/>
              </w:rPr>
              <w:t>scope.contacts</w:t>
            </w:r>
            <w:proofErr w:type="spellEnd"/>
            <w:r w:rsidRPr="00C92060">
              <w:rPr>
                <w:rFonts w:eastAsia="Times New Roman" w:cs="Courier New"/>
                <w:sz w:val="24"/>
                <w:szCs w:val="24"/>
              </w:rPr>
              <w:t xml:space="preserve"> = ["hi@email.com", "hello@email.com"];</w:t>
            </w:r>
          </w:p>
          <w:p w:rsidR="00C92060" w:rsidRPr="00C92060" w:rsidRDefault="00C92060" w:rsidP="00C92060">
            <w:pPr>
              <w:spacing w:after="0" w:line="240" w:lineRule="auto"/>
              <w:rPr>
                <w:rFonts w:eastAsia="Times New Roman" w:cs="Times New Roman"/>
                <w:sz w:val="24"/>
                <w:szCs w:val="24"/>
              </w:rPr>
            </w:pPr>
            <w:r w:rsidRPr="00C92060">
              <w:rPr>
                <w:rFonts w:eastAsia="Times New Roman" w:cs="Times New Roman"/>
                <w:sz w:val="24"/>
                <w:szCs w:val="24"/>
              </w:rPr>
              <w:t> </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w:t>
            </w:r>
            <w:proofErr w:type="spellStart"/>
            <w:r w:rsidRPr="00C92060">
              <w:rPr>
                <w:rFonts w:eastAsia="Times New Roman" w:cs="Courier New"/>
                <w:sz w:val="24"/>
                <w:szCs w:val="24"/>
              </w:rPr>
              <w:t>scope.add</w:t>
            </w:r>
            <w:proofErr w:type="spellEnd"/>
            <w:r w:rsidRPr="00C92060">
              <w:rPr>
                <w:rFonts w:eastAsia="Times New Roman" w:cs="Courier New"/>
                <w:sz w:val="24"/>
                <w:szCs w:val="24"/>
              </w:rPr>
              <w:t xml:space="preserve"> = function() {</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w:t>
            </w:r>
            <w:proofErr w:type="spellStart"/>
            <w:r w:rsidRPr="00C92060">
              <w:rPr>
                <w:rFonts w:eastAsia="Times New Roman" w:cs="Courier New"/>
                <w:sz w:val="24"/>
                <w:szCs w:val="24"/>
              </w:rPr>
              <w:t>scope.contacts.push</w:t>
            </w:r>
            <w:proofErr w:type="spellEnd"/>
            <w:r w:rsidRPr="00C92060">
              <w:rPr>
                <w:rFonts w:eastAsia="Times New Roman" w:cs="Courier New"/>
                <w:sz w:val="24"/>
                <w:szCs w:val="24"/>
              </w:rPr>
              <w:t>($</w:t>
            </w:r>
            <w:proofErr w:type="spellStart"/>
            <w:r w:rsidRPr="00C92060">
              <w:rPr>
                <w:rFonts w:eastAsia="Times New Roman" w:cs="Courier New"/>
                <w:sz w:val="24"/>
                <w:szCs w:val="24"/>
              </w:rPr>
              <w:t>scope.contact</w:t>
            </w:r>
            <w:proofErr w:type="spellEnd"/>
            <w:r w:rsidRPr="00C92060">
              <w:rPr>
                <w:rFonts w:eastAsia="Times New Roman" w:cs="Courier New"/>
                <w:sz w:val="24"/>
                <w:szCs w:val="24"/>
              </w:rPr>
              <w:t>);</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w:t>
            </w:r>
            <w:proofErr w:type="spellStart"/>
            <w:r w:rsidRPr="00C92060">
              <w:rPr>
                <w:rFonts w:eastAsia="Times New Roman" w:cs="Courier New"/>
                <w:sz w:val="24"/>
                <w:szCs w:val="24"/>
              </w:rPr>
              <w:t>scope.contact</w:t>
            </w:r>
            <w:proofErr w:type="spellEnd"/>
            <w:r w:rsidRPr="00C92060">
              <w:rPr>
                <w:rFonts w:eastAsia="Times New Roman" w:cs="Courier New"/>
                <w:sz w:val="24"/>
                <w:szCs w:val="24"/>
              </w:rPr>
              <w:t xml:space="preserve"> = "";</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sz w:val="24"/>
                <w:szCs w:val="24"/>
              </w:rPr>
              <w:t>}]);</w:t>
            </w:r>
          </w:p>
        </w:tc>
      </w:tr>
    </w:tbl>
    <w:p w:rsidR="00C92060" w:rsidRPr="00C92060" w:rsidRDefault="00C92060" w:rsidP="00C92060">
      <w:pPr>
        <w:shd w:val="clear" w:color="auto" w:fill="FFFFFF"/>
        <w:spacing w:after="0" w:line="360" w:lineRule="atLeast"/>
        <w:textAlignment w:val="baseline"/>
        <w:rPr>
          <w:rFonts w:eastAsia="Times New Roman" w:cs="Arial"/>
          <w:color w:val="222222"/>
          <w:sz w:val="24"/>
          <w:szCs w:val="24"/>
        </w:rPr>
      </w:pPr>
      <w:r w:rsidRPr="00C92060">
        <w:rPr>
          <w:rFonts w:eastAsia="Times New Roman" w:cs="Arial"/>
          <w:color w:val="222222"/>
          <w:sz w:val="24"/>
          <w:szCs w:val="24"/>
        </w:rPr>
        <w:lastRenderedPageBreak/>
        <w:t>In above example we created a module called </w:t>
      </w:r>
      <w:proofErr w:type="spellStart"/>
      <w:r w:rsidRPr="00C92060">
        <w:rPr>
          <w:rFonts w:eastAsia="Times New Roman" w:cs="Consolas"/>
          <w:color w:val="AA3333"/>
          <w:sz w:val="24"/>
          <w:szCs w:val="24"/>
          <w:bdr w:val="none" w:sz="0" w:space="0" w:color="auto" w:frame="1"/>
          <w:shd w:val="clear" w:color="auto" w:fill="EFEFEF"/>
        </w:rPr>
        <w:t>myApp</w:t>
      </w:r>
      <w:proofErr w:type="spellEnd"/>
      <w:r w:rsidRPr="00C92060">
        <w:rPr>
          <w:rFonts w:eastAsia="Times New Roman" w:cs="Arial"/>
          <w:color w:val="222222"/>
          <w:sz w:val="24"/>
          <w:szCs w:val="24"/>
        </w:rPr>
        <w:t> using </w:t>
      </w:r>
      <w:proofErr w:type="spellStart"/>
      <w:proofErr w:type="gramStart"/>
      <w:r w:rsidRPr="00C92060">
        <w:rPr>
          <w:rFonts w:eastAsia="Times New Roman" w:cs="Consolas"/>
          <w:color w:val="AA3333"/>
          <w:sz w:val="24"/>
          <w:szCs w:val="24"/>
          <w:bdr w:val="none" w:sz="0" w:space="0" w:color="auto" w:frame="1"/>
          <w:shd w:val="clear" w:color="auto" w:fill="EFEFEF"/>
        </w:rPr>
        <w:t>angular.module</w:t>
      </w:r>
      <w:proofErr w:type="spellEnd"/>
      <w:r w:rsidRPr="00C92060">
        <w:rPr>
          <w:rFonts w:eastAsia="Times New Roman" w:cs="Consolas"/>
          <w:color w:val="AA3333"/>
          <w:sz w:val="24"/>
          <w:szCs w:val="24"/>
          <w:bdr w:val="none" w:sz="0" w:space="0" w:color="auto" w:frame="1"/>
          <w:shd w:val="clear" w:color="auto" w:fill="EFEFEF"/>
        </w:rPr>
        <w:t>(</w:t>
      </w:r>
      <w:proofErr w:type="gramEnd"/>
      <w:r w:rsidRPr="00C92060">
        <w:rPr>
          <w:rFonts w:eastAsia="Times New Roman" w:cs="Consolas"/>
          <w:color w:val="AA3333"/>
          <w:sz w:val="24"/>
          <w:szCs w:val="24"/>
          <w:bdr w:val="none" w:sz="0" w:space="0" w:color="auto" w:frame="1"/>
          <w:shd w:val="clear" w:color="auto" w:fill="EFEFEF"/>
        </w:rPr>
        <w:t>)</w:t>
      </w:r>
      <w:r w:rsidRPr="00C92060">
        <w:rPr>
          <w:rFonts w:eastAsia="Times New Roman" w:cs="Arial"/>
          <w:color w:val="222222"/>
          <w:sz w:val="24"/>
          <w:szCs w:val="24"/>
        </w:rPr>
        <w:t xml:space="preserve"> method. Then we added a controller </w:t>
      </w:r>
      <w:proofErr w:type="spellStart"/>
      <w:r w:rsidRPr="00C92060">
        <w:rPr>
          <w:rFonts w:eastAsia="Times New Roman" w:cs="Arial"/>
          <w:color w:val="222222"/>
          <w:sz w:val="24"/>
          <w:szCs w:val="24"/>
        </w:rPr>
        <w:t>ContactController</w:t>
      </w:r>
      <w:proofErr w:type="spellEnd"/>
      <w:r w:rsidRPr="00C92060">
        <w:rPr>
          <w:rFonts w:eastAsia="Times New Roman" w:cs="Arial"/>
          <w:color w:val="222222"/>
          <w:sz w:val="24"/>
          <w:szCs w:val="24"/>
        </w:rPr>
        <w:t xml:space="preserve"> to this module. This is just an alternate way of defining a controller but recommended one.</w:t>
      </w:r>
    </w:p>
    <w:p w:rsidR="00C92060" w:rsidRPr="00C92060" w:rsidRDefault="00C92060" w:rsidP="00C92060">
      <w:pPr>
        <w:shd w:val="clear" w:color="auto" w:fill="FFFFFF"/>
        <w:spacing w:after="0" w:line="360" w:lineRule="atLeast"/>
        <w:textAlignment w:val="baseline"/>
        <w:rPr>
          <w:rFonts w:eastAsia="Times New Roman" w:cs="Arial"/>
          <w:color w:val="222222"/>
          <w:sz w:val="24"/>
          <w:szCs w:val="24"/>
        </w:rPr>
      </w:pPr>
      <w:r w:rsidRPr="00C92060">
        <w:rPr>
          <w:rFonts w:eastAsia="Times New Roman" w:cs="Arial"/>
          <w:color w:val="222222"/>
          <w:sz w:val="24"/>
          <w:szCs w:val="24"/>
        </w:rPr>
        <w:t>Notice how controller is declared using </w:t>
      </w:r>
      <w:proofErr w:type="spellStart"/>
      <w:proofErr w:type="gramStart"/>
      <w:r w:rsidRPr="00C92060">
        <w:rPr>
          <w:rFonts w:eastAsia="Times New Roman" w:cs="Consolas"/>
          <w:color w:val="AA3333"/>
          <w:sz w:val="24"/>
          <w:szCs w:val="24"/>
          <w:bdr w:val="none" w:sz="0" w:space="0" w:color="auto" w:frame="1"/>
          <w:shd w:val="clear" w:color="auto" w:fill="EFEFEF"/>
        </w:rPr>
        <w:t>myApp.controller</w:t>
      </w:r>
      <w:proofErr w:type="spellEnd"/>
      <w:r w:rsidRPr="00C92060">
        <w:rPr>
          <w:rFonts w:eastAsia="Times New Roman" w:cs="Consolas"/>
          <w:color w:val="AA3333"/>
          <w:sz w:val="24"/>
          <w:szCs w:val="24"/>
          <w:bdr w:val="none" w:sz="0" w:space="0" w:color="auto" w:frame="1"/>
          <w:shd w:val="clear" w:color="auto" w:fill="EFEFEF"/>
        </w:rPr>
        <w:t>(</w:t>
      </w:r>
      <w:proofErr w:type="gramEnd"/>
      <w:r w:rsidRPr="00C92060">
        <w:rPr>
          <w:rFonts w:eastAsia="Times New Roman" w:cs="Consolas"/>
          <w:color w:val="AA3333"/>
          <w:sz w:val="24"/>
          <w:szCs w:val="24"/>
          <w:bdr w:val="none" w:sz="0" w:space="0" w:color="auto" w:frame="1"/>
          <w:shd w:val="clear" w:color="auto" w:fill="EFEFEF"/>
        </w:rPr>
        <w:t>)</w:t>
      </w:r>
      <w:r w:rsidRPr="00C92060">
        <w:rPr>
          <w:rFonts w:eastAsia="Times New Roman" w:cs="Arial"/>
          <w:color w:val="222222"/>
          <w:sz w:val="24"/>
          <w:szCs w:val="24"/>
        </w:rPr>
        <w:t xml:space="preserve"> method. We passed an array to this method. First argument of array is string ‘$scope’ and next is the function itself that </w:t>
      </w:r>
      <w:proofErr w:type="spellStart"/>
      <w:r w:rsidRPr="00C92060">
        <w:rPr>
          <w:rFonts w:eastAsia="Times New Roman" w:cs="Arial"/>
          <w:color w:val="222222"/>
          <w:sz w:val="24"/>
          <w:szCs w:val="24"/>
        </w:rPr>
        <w:t>represent</w:t>
      </w:r>
      <w:r w:rsidRPr="00C92060">
        <w:rPr>
          <w:rFonts w:eastAsia="Times New Roman" w:cs="Consolas"/>
          <w:color w:val="AA3333"/>
          <w:sz w:val="24"/>
          <w:szCs w:val="24"/>
          <w:bdr w:val="none" w:sz="0" w:space="0" w:color="auto" w:frame="1"/>
          <w:shd w:val="clear" w:color="auto" w:fill="EFEFEF"/>
        </w:rPr>
        <w:t>ContactController</w:t>
      </w:r>
      <w:proofErr w:type="spellEnd"/>
      <w:r w:rsidRPr="00C92060">
        <w:rPr>
          <w:rFonts w:eastAsia="Times New Roman" w:cs="Arial"/>
          <w:color w:val="222222"/>
          <w:sz w:val="24"/>
          <w:szCs w:val="24"/>
        </w:rPr>
        <w:t xml:space="preserve">. We explicitly told Angular that we have one argument (dependency) to our </w:t>
      </w:r>
      <w:proofErr w:type="spellStart"/>
      <w:r w:rsidRPr="00C92060">
        <w:rPr>
          <w:rFonts w:eastAsia="Times New Roman" w:cs="Arial"/>
          <w:color w:val="222222"/>
          <w:sz w:val="24"/>
          <w:szCs w:val="24"/>
        </w:rPr>
        <w:t>ContactController</w:t>
      </w:r>
      <w:proofErr w:type="spellEnd"/>
      <w:r w:rsidRPr="00C92060">
        <w:rPr>
          <w:rFonts w:eastAsia="Times New Roman" w:cs="Arial"/>
          <w:color w:val="222222"/>
          <w:sz w:val="24"/>
          <w:szCs w:val="24"/>
        </w:rPr>
        <w:t xml:space="preserve"> which is </w:t>
      </w:r>
      <w:r w:rsidRPr="00C92060">
        <w:rPr>
          <w:rFonts w:eastAsia="Times New Roman" w:cs="Consolas"/>
          <w:color w:val="AA3333"/>
          <w:sz w:val="24"/>
          <w:szCs w:val="24"/>
          <w:bdr w:val="none" w:sz="0" w:space="0" w:color="auto" w:frame="1"/>
          <w:shd w:val="clear" w:color="auto" w:fill="EFEFEF"/>
        </w:rPr>
        <w:t>$scope</w:t>
      </w:r>
      <w:r w:rsidRPr="00C92060">
        <w:rPr>
          <w:rFonts w:eastAsia="Times New Roman" w:cs="Arial"/>
          <w:color w:val="222222"/>
          <w:sz w:val="24"/>
          <w:szCs w:val="24"/>
        </w:rPr>
        <w:t>. This is useful when you Minify or obfuscate JavaScript for production release. In that case the argument $scope might be renamed to $s, but because we defined string ‘$scope’ as first argument, Angular is aware that first dependency to this controller is $scope object.</w:t>
      </w:r>
    </w:p>
    <w:p w:rsidR="00C92060" w:rsidRPr="00C92060" w:rsidRDefault="00C92060" w:rsidP="00C92060">
      <w:pPr>
        <w:shd w:val="clear" w:color="auto" w:fill="FFFFFF"/>
        <w:spacing w:after="240" w:line="360" w:lineRule="atLeast"/>
        <w:textAlignment w:val="baseline"/>
        <w:rPr>
          <w:rFonts w:eastAsia="Times New Roman" w:cs="Arial"/>
          <w:color w:val="222222"/>
          <w:sz w:val="24"/>
          <w:szCs w:val="24"/>
        </w:rPr>
      </w:pPr>
      <w:r w:rsidRPr="00C92060">
        <w:rPr>
          <w:rFonts w:eastAsia="Times New Roman" w:cs="Arial"/>
          <w:color w:val="222222"/>
          <w:sz w:val="24"/>
          <w:szCs w:val="24"/>
        </w:rPr>
        <w:t>To cut it short, always stick to the above way of defining controllers.</w:t>
      </w:r>
    </w:p>
    <w:p w:rsidR="00C92060" w:rsidRPr="00C92060" w:rsidRDefault="00C92060" w:rsidP="00C92060">
      <w:pPr>
        <w:shd w:val="clear" w:color="auto" w:fill="FFFFFF"/>
        <w:spacing w:before="120" w:after="96" w:line="288" w:lineRule="atLeast"/>
        <w:textAlignment w:val="baseline"/>
        <w:outlineLvl w:val="1"/>
        <w:rPr>
          <w:rFonts w:eastAsia="Times New Roman" w:cs="Arial"/>
          <w:color w:val="333333"/>
          <w:sz w:val="24"/>
          <w:szCs w:val="24"/>
        </w:rPr>
      </w:pPr>
      <w:r w:rsidRPr="00C92060">
        <w:rPr>
          <w:rFonts w:eastAsia="Times New Roman" w:cs="Arial"/>
          <w:color w:val="333333"/>
          <w:sz w:val="24"/>
          <w:szCs w:val="24"/>
        </w:rPr>
        <w:t>4. Nested Controllers</w:t>
      </w:r>
    </w:p>
    <w:p w:rsidR="00C92060" w:rsidRPr="00C92060" w:rsidRDefault="00C92060" w:rsidP="00C92060">
      <w:pPr>
        <w:shd w:val="clear" w:color="auto" w:fill="FFFFFF"/>
        <w:spacing w:after="0" w:line="360" w:lineRule="atLeast"/>
        <w:textAlignment w:val="baseline"/>
        <w:rPr>
          <w:rFonts w:eastAsia="Times New Roman" w:cs="Arial"/>
          <w:color w:val="222222"/>
          <w:sz w:val="24"/>
          <w:szCs w:val="24"/>
        </w:rPr>
      </w:pPr>
      <w:r w:rsidRPr="00C92060">
        <w:rPr>
          <w:rFonts w:eastAsia="Times New Roman" w:cs="Arial"/>
          <w:color w:val="222222"/>
          <w:sz w:val="24"/>
          <w:szCs w:val="24"/>
        </w:rPr>
        <w:t>We can declare the scope of controller in our HTML page using </w:t>
      </w:r>
      <w:proofErr w:type="spellStart"/>
      <w:r w:rsidRPr="00C92060">
        <w:rPr>
          <w:rFonts w:eastAsia="Times New Roman" w:cs="Consolas"/>
          <w:color w:val="AA3333"/>
          <w:sz w:val="24"/>
          <w:szCs w:val="24"/>
          <w:bdr w:val="none" w:sz="0" w:space="0" w:color="auto" w:frame="1"/>
          <w:shd w:val="clear" w:color="auto" w:fill="EFEFEF"/>
        </w:rPr>
        <w:t>ng</w:t>
      </w:r>
      <w:proofErr w:type="spellEnd"/>
      <w:r w:rsidRPr="00C92060">
        <w:rPr>
          <w:rFonts w:eastAsia="Times New Roman" w:cs="Consolas"/>
          <w:color w:val="AA3333"/>
          <w:sz w:val="24"/>
          <w:szCs w:val="24"/>
          <w:bdr w:val="none" w:sz="0" w:space="0" w:color="auto" w:frame="1"/>
          <w:shd w:val="clear" w:color="auto" w:fill="EFEFEF"/>
        </w:rPr>
        <w:t>-controller</w:t>
      </w:r>
      <w:r w:rsidRPr="00C92060">
        <w:rPr>
          <w:rFonts w:eastAsia="Times New Roman" w:cs="Arial"/>
          <w:color w:val="222222"/>
          <w:sz w:val="24"/>
          <w:szCs w:val="24"/>
        </w:rPr>
        <w:t> attribute. For example:</w:t>
      </w:r>
    </w:p>
    <w:tbl>
      <w:tblPr>
        <w:tblW w:w="9885" w:type="dxa"/>
        <w:tblCellMar>
          <w:left w:w="0" w:type="dxa"/>
          <w:right w:w="0" w:type="dxa"/>
        </w:tblCellMar>
        <w:tblLook w:val="04A0" w:firstRow="1" w:lastRow="0" w:firstColumn="1" w:lastColumn="0" w:noHBand="0" w:noVBand="1"/>
      </w:tblPr>
      <w:tblGrid>
        <w:gridCol w:w="9885"/>
      </w:tblGrid>
      <w:tr w:rsidR="00C92060" w:rsidRPr="00C92060" w:rsidTr="00C92060">
        <w:tc>
          <w:tcPr>
            <w:tcW w:w="9885" w:type="dxa"/>
            <w:shd w:val="clear" w:color="auto" w:fill="F5F5F5"/>
            <w:vAlign w:val="center"/>
            <w:hideMark/>
          </w:tcPr>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sz w:val="24"/>
                <w:szCs w:val="24"/>
              </w:rPr>
              <w:t>&lt;div</w:t>
            </w:r>
            <w:r w:rsidRPr="00C92060">
              <w:rPr>
                <w:rFonts w:eastAsia="Times New Roman" w:cs="Times New Roman"/>
                <w:sz w:val="24"/>
                <w:szCs w:val="24"/>
              </w:rPr>
              <w:t xml:space="preserve"> </w:t>
            </w:r>
            <w:proofErr w:type="spellStart"/>
            <w:r w:rsidRPr="00C92060">
              <w:rPr>
                <w:rFonts w:eastAsia="Times New Roman" w:cs="Courier New"/>
                <w:sz w:val="24"/>
                <w:szCs w:val="24"/>
              </w:rPr>
              <w:t>ng</w:t>
            </w:r>
            <w:proofErr w:type="spellEnd"/>
            <w:r w:rsidRPr="00C92060">
              <w:rPr>
                <w:rFonts w:eastAsia="Times New Roman" w:cs="Courier New"/>
                <w:sz w:val="24"/>
                <w:szCs w:val="24"/>
              </w:rPr>
              <w:t>-controller="</w:t>
            </w:r>
            <w:proofErr w:type="spellStart"/>
            <w:r w:rsidRPr="00C92060">
              <w:rPr>
                <w:rFonts w:eastAsia="Times New Roman" w:cs="Courier New"/>
                <w:sz w:val="24"/>
                <w:szCs w:val="24"/>
              </w:rPr>
              <w:t>CarController</w:t>
            </w:r>
            <w:proofErr w:type="spellEnd"/>
            <w:r w:rsidRPr="00C92060">
              <w:rPr>
                <w:rFonts w:eastAsia="Times New Roman" w:cs="Courier New"/>
                <w:sz w:val="24"/>
                <w:szCs w:val="24"/>
              </w:rPr>
              <w:t>"&gt;</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sz w:val="24"/>
                <w:szCs w:val="24"/>
              </w:rPr>
              <w:t>&lt;/div&gt;</w:t>
            </w:r>
          </w:p>
        </w:tc>
      </w:tr>
    </w:tbl>
    <w:p w:rsidR="00C92060" w:rsidRPr="00C92060" w:rsidRDefault="00C92060" w:rsidP="00C92060">
      <w:pPr>
        <w:shd w:val="clear" w:color="auto" w:fill="FFFFFF"/>
        <w:spacing w:after="240" w:line="360" w:lineRule="atLeast"/>
        <w:textAlignment w:val="baseline"/>
        <w:rPr>
          <w:rFonts w:eastAsia="Times New Roman" w:cs="Arial"/>
          <w:color w:val="222222"/>
          <w:sz w:val="24"/>
          <w:szCs w:val="24"/>
        </w:rPr>
      </w:pPr>
      <w:r w:rsidRPr="00C92060">
        <w:rPr>
          <w:rFonts w:eastAsia="Times New Roman" w:cs="Arial"/>
          <w:color w:val="222222"/>
          <w:sz w:val="24"/>
          <w:szCs w:val="24"/>
        </w:rPr>
        <w:t>We can declare number of controllers and nest them within each other. For example:</w:t>
      </w:r>
    </w:p>
    <w:tbl>
      <w:tblPr>
        <w:tblW w:w="9885" w:type="dxa"/>
        <w:tblCellMar>
          <w:left w:w="0" w:type="dxa"/>
          <w:right w:w="0" w:type="dxa"/>
        </w:tblCellMar>
        <w:tblLook w:val="04A0" w:firstRow="1" w:lastRow="0" w:firstColumn="1" w:lastColumn="0" w:noHBand="0" w:noVBand="1"/>
      </w:tblPr>
      <w:tblGrid>
        <w:gridCol w:w="9885"/>
      </w:tblGrid>
      <w:tr w:rsidR="00C92060" w:rsidRPr="00C92060" w:rsidTr="00C92060">
        <w:tc>
          <w:tcPr>
            <w:tcW w:w="9885" w:type="dxa"/>
            <w:shd w:val="clear" w:color="auto" w:fill="F5F5F5"/>
            <w:vAlign w:val="center"/>
            <w:hideMark/>
          </w:tcPr>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sz w:val="24"/>
                <w:szCs w:val="24"/>
              </w:rPr>
              <w:t xml:space="preserve">&lt;div </w:t>
            </w:r>
            <w:proofErr w:type="spellStart"/>
            <w:r w:rsidRPr="00C92060">
              <w:rPr>
                <w:rFonts w:eastAsia="Times New Roman" w:cs="Courier New"/>
                <w:sz w:val="24"/>
                <w:szCs w:val="24"/>
              </w:rPr>
              <w:t>ng</w:t>
            </w:r>
            <w:proofErr w:type="spellEnd"/>
            <w:r w:rsidRPr="00C92060">
              <w:rPr>
                <w:rFonts w:eastAsia="Times New Roman" w:cs="Courier New"/>
                <w:sz w:val="24"/>
                <w:szCs w:val="24"/>
              </w:rPr>
              <w:t>-controller="</w:t>
            </w:r>
            <w:proofErr w:type="spellStart"/>
            <w:r w:rsidRPr="00C92060">
              <w:rPr>
                <w:rFonts w:eastAsia="Times New Roman" w:cs="Courier New"/>
                <w:sz w:val="24"/>
                <w:szCs w:val="24"/>
              </w:rPr>
              <w:t>CarController</w:t>
            </w:r>
            <w:proofErr w:type="spellEnd"/>
            <w:r w:rsidRPr="00C92060">
              <w:rPr>
                <w:rFonts w:eastAsia="Times New Roman" w:cs="Courier New"/>
                <w:sz w:val="24"/>
                <w:szCs w:val="24"/>
              </w:rPr>
              <w:t>"&gt;</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My name is {{ name }} and I am a {{ type }}</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Times New Roman"/>
                <w:sz w:val="24"/>
                <w:szCs w:val="24"/>
              </w:rPr>
              <w:t> </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 xml:space="preserve">&lt;div </w:t>
            </w:r>
            <w:proofErr w:type="spellStart"/>
            <w:r w:rsidRPr="00C92060">
              <w:rPr>
                <w:rFonts w:eastAsia="Times New Roman" w:cs="Courier New"/>
                <w:sz w:val="24"/>
                <w:szCs w:val="24"/>
              </w:rPr>
              <w:t>ng</w:t>
            </w:r>
            <w:proofErr w:type="spellEnd"/>
            <w:r w:rsidRPr="00C92060">
              <w:rPr>
                <w:rFonts w:eastAsia="Times New Roman" w:cs="Courier New"/>
                <w:sz w:val="24"/>
                <w:szCs w:val="24"/>
              </w:rPr>
              <w:t>-controller="</w:t>
            </w:r>
            <w:proofErr w:type="spellStart"/>
            <w:r w:rsidRPr="00C92060">
              <w:rPr>
                <w:rFonts w:eastAsia="Times New Roman" w:cs="Courier New"/>
                <w:sz w:val="24"/>
                <w:szCs w:val="24"/>
              </w:rPr>
              <w:t>BMWController</w:t>
            </w:r>
            <w:proofErr w:type="spellEnd"/>
            <w:r w:rsidRPr="00C92060">
              <w:rPr>
                <w:rFonts w:eastAsia="Times New Roman" w:cs="Courier New"/>
                <w:sz w:val="24"/>
                <w:szCs w:val="24"/>
              </w:rPr>
              <w:t>"&gt;</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My name is {{ name }} and I am a {{ type }}</w:t>
            </w:r>
          </w:p>
          <w:p w:rsidR="00C92060" w:rsidRPr="00C92060" w:rsidRDefault="00C92060" w:rsidP="00C92060">
            <w:pPr>
              <w:spacing w:after="0" w:line="240" w:lineRule="auto"/>
              <w:rPr>
                <w:rFonts w:eastAsia="Times New Roman" w:cs="Times New Roman"/>
                <w:sz w:val="24"/>
                <w:szCs w:val="24"/>
              </w:rPr>
            </w:pPr>
            <w:r w:rsidRPr="00C92060">
              <w:rPr>
                <w:rFonts w:eastAsia="Times New Roman" w:cs="Times New Roman"/>
                <w:sz w:val="24"/>
                <w:szCs w:val="24"/>
              </w:rPr>
              <w:t> </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 xml:space="preserve">&lt;div </w:t>
            </w:r>
            <w:proofErr w:type="spellStart"/>
            <w:r w:rsidRPr="00C92060">
              <w:rPr>
                <w:rFonts w:eastAsia="Times New Roman" w:cs="Courier New"/>
                <w:sz w:val="24"/>
                <w:szCs w:val="24"/>
              </w:rPr>
              <w:t>ng</w:t>
            </w:r>
            <w:proofErr w:type="spellEnd"/>
            <w:r w:rsidRPr="00C92060">
              <w:rPr>
                <w:rFonts w:eastAsia="Times New Roman" w:cs="Courier New"/>
                <w:sz w:val="24"/>
                <w:szCs w:val="24"/>
              </w:rPr>
              <w:t>-controller="</w:t>
            </w:r>
            <w:proofErr w:type="spellStart"/>
            <w:r w:rsidRPr="00C92060">
              <w:rPr>
                <w:rFonts w:eastAsia="Times New Roman" w:cs="Courier New"/>
                <w:sz w:val="24"/>
                <w:szCs w:val="24"/>
              </w:rPr>
              <w:t>BMWMotorcycleController</w:t>
            </w:r>
            <w:proofErr w:type="spellEnd"/>
            <w:r w:rsidRPr="00C92060">
              <w:rPr>
                <w:rFonts w:eastAsia="Times New Roman" w:cs="Courier New"/>
                <w:sz w:val="24"/>
                <w:szCs w:val="24"/>
              </w:rPr>
              <w:t>"&gt;</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My name is {{ name }} and I am a {{ type }}</w:t>
            </w:r>
          </w:p>
          <w:p w:rsidR="00C92060" w:rsidRPr="00C92060" w:rsidRDefault="00C92060" w:rsidP="00C92060">
            <w:pPr>
              <w:spacing w:after="0" w:line="240" w:lineRule="auto"/>
              <w:rPr>
                <w:rFonts w:eastAsia="Times New Roman" w:cs="Times New Roman"/>
                <w:sz w:val="24"/>
                <w:szCs w:val="24"/>
              </w:rPr>
            </w:pPr>
            <w:r w:rsidRPr="00C92060">
              <w:rPr>
                <w:rFonts w:eastAsia="Times New Roman" w:cs="Times New Roman"/>
                <w:sz w:val="24"/>
                <w:szCs w:val="24"/>
              </w:rPr>
              <w:t> </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&lt;/div&gt;</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&lt;/div&gt;</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sz w:val="24"/>
                <w:szCs w:val="24"/>
              </w:rPr>
              <w:t>&lt;/div&gt;</w:t>
            </w:r>
          </w:p>
          <w:p w:rsidR="00C92060" w:rsidRPr="00C92060" w:rsidRDefault="00C92060" w:rsidP="00C92060">
            <w:pPr>
              <w:spacing w:after="0" w:line="240" w:lineRule="auto"/>
              <w:rPr>
                <w:rFonts w:eastAsia="Times New Roman" w:cs="Times New Roman"/>
                <w:sz w:val="24"/>
                <w:szCs w:val="24"/>
              </w:rPr>
            </w:pPr>
            <w:r w:rsidRPr="00C92060">
              <w:rPr>
                <w:rFonts w:eastAsia="Times New Roman" w:cs="Times New Roman"/>
                <w:sz w:val="24"/>
                <w:szCs w:val="24"/>
              </w:rPr>
              <w:t> </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sz w:val="24"/>
                <w:szCs w:val="24"/>
              </w:rPr>
              <w:t>&lt;script&gt;</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sz w:val="24"/>
                <w:szCs w:val="24"/>
              </w:rPr>
              <w:lastRenderedPageBreak/>
              <w:t>function</w:t>
            </w:r>
            <w:r w:rsidRPr="00C92060">
              <w:rPr>
                <w:rFonts w:eastAsia="Times New Roman" w:cs="Times New Roman"/>
                <w:sz w:val="24"/>
                <w:szCs w:val="24"/>
              </w:rPr>
              <w:t xml:space="preserve"> </w:t>
            </w:r>
            <w:proofErr w:type="spellStart"/>
            <w:r w:rsidRPr="00C92060">
              <w:rPr>
                <w:rFonts w:eastAsia="Times New Roman" w:cs="Courier New"/>
                <w:sz w:val="24"/>
                <w:szCs w:val="24"/>
              </w:rPr>
              <w:t>CarController</w:t>
            </w:r>
            <w:proofErr w:type="spellEnd"/>
            <w:r w:rsidRPr="00C92060">
              <w:rPr>
                <w:rFonts w:eastAsia="Times New Roman" w:cs="Courier New"/>
                <w:sz w:val="24"/>
                <w:szCs w:val="24"/>
              </w:rPr>
              <w:t>($scope) {</w:t>
            </w:r>
          </w:p>
          <w:p w:rsidR="00C92060" w:rsidRPr="00C92060" w:rsidRDefault="00C92060" w:rsidP="00C92060">
            <w:pPr>
              <w:spacing w:after="0" w:line="240" w:lineRule="auto"/>
              <w:rPr>
                <w:rFonts w:eastAsia="Times New Roman" w:cs="Times New Roman"/>
                <w:sz w:val="24"/>
                <w:szCs w:val="24"/>
              </w:rPr>
            </w:pPr>
            <w:r w:rsidRPr="00C92060">
              <w:rPr>
                <w:rFonts w:eastAsia="Times New Roman" w:cs="Times New Roman"/>
                <w:sz w:val="24"/>
                <w:szCs w:val="24"/>
              </w:rPr>
              <w:t> </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$scope.name = 'Car';</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w:t>
            </w:r>
            <w:proofErr w:type="spellStart"/>
            <w:r w:rsidRPr="00C92060">
              <w:rPr>
                <w:rFonts w:eastAsia="Times New Roman" w:cs="Courier New"/>
                <w:sz w:val="24"/>
                <w:szCs w:val="24"/>
              </w:rPr>
              <w:t>scope.type</w:t>
            </w:r>
            <w:proofErr w:type="spellEnd"/>
            <w:r w:rsidRPr="00C92060">
              <w:rPr>
                <w:rFonts w:eastAsia="Times New Roman" w:cs="Courier New"/>
                <w:sz w:val="24"/>
                <w:szCs w:val="24"/>
              </w:rPr>
              <w:t xml:space="preserve"> = 'Car';</w:t>
            </w:r>
          </w:p>
          <w:p w:rsidR="00C92060" w:rsidRPr="00C92060" w:rsidRDefault="00C92060" w:rsidP="00C92060">
            <w:pPr>
              <w:spacing w:after="0" w:line="240" w:lineRule="auto"/>
              <w:rPr>
                <w:rFonts w:eastAsia="Times New Roman" w:cs="Times New Roman"/>
                <w:sz w:val="24"/>
                <w:szCs w:val="24"/>
              </w:rPr>
            </w:pPr>
            <w:r w:rsidRPr="00C92060">
              <w:rPr>
                <w:rFonts w:eastAsia="Times New Roman" w:cs="Times New Roman"/>
                <w:sz w:val="24"/>
                <w:szCs w:val="24"/>
              </w:rPr>
              <w:t> </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sz w:val="24"/>
                <w:szCs w:val="24"/>
              </w:rPr>
              <w:t>}</w:t>
            </w:r>
          </w:p>
          <w:p w:rsidR="00C92060" w:rsidRPr="00C92060" w:rsidRDefault="00C92060" w:rsidP="00C92060">
            <w:pPr>
              <w:spacing w:after="0" w:line="240" w:lineRule="auto"/>
              <w:rPr>
                <w:rFonts w:eastAsia="Times New Roman" w:cs="Times New Roman"/>
                <w:sz w:val="24"/>
                <w:szCs w:val="24"/>
              </w:rPr>
            </w:pPr>
            <w:r w:rsidRPr="00C92060">
              <w:rPr>
                <w:rFonts w:eastAsia="Times New Roman" w:cs="Times New Roman"/>
                <w:sz w:val="24"/>
                <w:szCs w:val="24"/>
              </w:rPr>
              <w:t> </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sz w:val="24"/>
                <w:szCs w:val="24"/>
              </w:rPr>
              <w:t>function</w:t>
            </w:r>
            <w:r w:rsidRPr="00C92060">
              <w:rPr>
                <w:rFonts w:eastAsia="Times New Roman" w:cs="Times New Roman"/>
                <w:sz w:val="24"/>
                <w:szCs w:val="24"/>
              </w:rPr>
              <w:t xml:space="preserve"> </w:t>
            </w:r>
            <w:proofErr w:type="spellStart"/>
            <w:r w:rsidRPr="00C92060">
              <w:rPr>
                <w:rFonts w:eastAsia="Times New Roman" w:cs="Courier New"/>
                <w:sz w:val="24"/>
                <w:szCs w:val="24"/>
              </w:rPr>
              <w:t>BMWController</w:t>
            </w:r>
            <w:proofErr w:type="spellEnd"/>
            <w:r w:rsidRPr="00C92060">
              <w:rPr>
                <w:rFonts w:eastAsia="Times New Roman" w:cs="Courier New"/>
                <w:sz w:val="24"/>
                <w:szCs w:val="24"/>
              </w:rPr>
              <w:t>($scope) {</w:t>
            </w:r>
          </w:p>
          <w:p w:rsidR="00C92060" w:rsidRPr="00C92060" w:rsidRDefault="00C92060" w:rsidP="00C92060">
            <w:pPr>
              <w:spacing w:after="0" w:line="240" w:lineRule="auto"/>
              <w:rPr>
                <w:rFonts w:eastAsia="Times New Roman" w:cs="Times New Roman"/>
                <w:sz w:val="24"/>
                <w:szCs w:val="24"/>
              </w:rPr>
            </w:pPr>
            <w:r w:rsidRPr="00C92060">
              <w:rPr>
                <w:rFonts w:eastAsia="Times New Roman" w:cs="Times New Roman"/>
                <w:sz w:val="24"/>
                <w:szCs w:val="24"/>
              </w:rPr>
              <w:t> </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$scope.name = 'BMW';</w:t>
            </w:r>
          </w:p>
          <w:p w:rsidR="00C92060" w:rsidRPr="00C92060" w:rsidRDefault="00C92060" w:rsidP="00C92060">
            <w:pPr>
              <w:spacing w:after="0" w:line="240" w:lineRule="auto"/>
              <w:rPr>
                <w:rFonts w:eastAsia="Times New Roman" w:cs="Times New Roman"/>
                <w:sz w:val="24"/>
                <w:szCs w:val="24"/>
              </w:rPr>
            </w:pPr>
            <w:r w:rsidRPr="00C92060">
              <w:rPr>
                <w:rFonts w:eastAsia="Times New Roman" w:cs="Times New Roman"/>
                <w:sz w:val="24"/>
                <w:szCs w:val="24"/>
              </w:rPr>
              <w:t> </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sz w:val="24"/>
                <w:szCs w:val="24"/>
              </w:rPr>
              <w:t>}</w:t>
            </w:r>
          </w:p>
          <w:p w:rsidR="00C92060" w:rsidRPr="00C92060" w:rsidRDefault="00C92060" w:rsidP="00C92060">
            <w:pPr>
              <w:spacing w:after="0" w:line="240" w:lineRule="auto"/>
              <w:rPr>
                <w:rFonts w:eastAsia="Times New Roman" w:cs="Times New Roman"/>
                <w:sz w:val="24"/>
                <w:szCs w:val="24"/>
              </w:rPr>
            </w:pPr>
            <w:r w:rsidRPr="00C92060">
              <w:rPr>
                <w:rFonts w:eastAsia="Times New Roman" w:cs="Times New Roman"/>
                <w:sz w:val="24"/>
                <w:szCs w:val="24"/>
              </w:rPr>
              <w:t> </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sz w:val="24"/>
                <w:szCs w:val="24"/>
              </w:rPr>
              <w:t>function</w:t>
            </w:r>
            <w:r w:rsidRPr="00C92060">
              <w:rPr>
                <w:rFonts w:eastAsia="Times New Roman" w:cs="Times New Roman"/>
                <w:sz w:val="24"/>
                <w:szCs w:val="24"/>
              </w:rPr>
              <w:t xml:space="preserve"> </w:t>
            </w:r>
            <w:proofErr w:type="spellStart"/>
            <w:r w:rsidRPr="00C92060">
              <w:rPr>
                <w:rFonts w:eastAsia="Times New Roman" w:cs="Courier New"/>
                <w:sz w:val="24"/>
                <w:szCs w:val="24"/>
              </w:rPr>
              <w:t>BMWMotorcycleController</w:t>
            </w:r>
            <w:proofErr w:type="spellEnd"/>
            <w:r w:rsidRPr="00C92060">
              <w:rPr>
                <w:rFonts w:eastAsia="Times New Roman" w:cs="Courier New"/>
                <w:sz w:val="24"/>
                <w:szCs w:val="24"/>
              </w:rPr>
              <w:t>($scope) {</w:t>
            </w:r>
          </w:p>
          <w:p w:rsidR="00C92060" w:rsidRPr="00C92060" w:rsidRDefault="00C92060" w:rsidP="00C92060">
            <w:pPr>
              <w:spacing w:after="0" w:line="240" w:lineRule="auto"/>
              <w:rPr>
                <w:rFonts w:eastAsia="Times New Roman" w:cs="Times New Roman"/>
                <w:sz w:val="24"/>
                <w:szCs w:val="24"/>
              </w:rPr>
            </w:pPr>
            <w:r w:rsidRPr="00C92060">
              <w:rPr>
                <w:rFonts w:eastAsia="Times New Roman" w:cs="Times New Roman"/>
                <w:sz w:val="24"/>
                <w:szCs w:val="24"/>
              </w:rPr>
              <w:t> </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$scope.name = '</w:t>
            </w:r>
            <w:proofErr w:type="spellStart"/>
            <w:r w:rsidRPr="00C92060">
              <w:rPr>
                <w:rFonts w:eastAsia="Times New Roman" w:cs="Courier New"/>
                <w:sz w:val="24"/>
                <w:szCs w:val="24"/>
              </w:rPr>
              <w:t>BMWMotorade</w:t>
            </w:r>
            <w:proofErr w:type="spellEnd"/>
            <w:r w:rsidRPr="00C92060">
              <w:rPr>
                <w:rFonts w:eastAsia="Times New Roman" w:cs="Courier New"/>
                <w:sz w:val="24"/>
                <w:szCs w:val="24"/>
              </w:rPr>
              <w:t>';</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w:t>
            </w:r>
            <w:proofErr w:type="spellStart"/>
            <w:r w:rsidRPr="00C92060">
              <w:rPr>
                <w:rFonts w:eastAsia="Times New Roman" w:cs="Courier New"/>
                <w:sz w:val="24"/>
                <w:szCs w:val="24"/>
              </w:rPr>
              <w:t>scope.type</w:t>
            </w:r>
            <w:proofErr w:type="spellEnd"/>
            <w:r w:rsidRPr="00C92060">
              <w:rPr>
                <w:rFonts w:eastAsia="Times New Roman" w:cs="Courier New"/>
                <w:sz w:val="24"/>
                <w:szCs w:val="24"/>
              </w:rPr>
              <w:t xml:space="preserve"> = 'Motorcycle';</w:t>
            </w:r>
          </w:p>
          <w:p w:rsidR="00C92060" w:rsidRPr="00C92060" w:rsidRDefault="00C92060" w:rsidP="00C92060">
            <w:pPr>
              <w:spacing w:after="0" w:line="240" w:lineRule="auto"/>
              <w:rPr>
                <w:rFonts w:eastAsia="Times New Roman" w:cs="Times New Roman"/>
                <w:sz w:val="24"/>
                <w:szCs w:val="24"/>
              </w:rPr>
            </w:pPr>
            <w:r w:rsidRPr="00C92060">
              <w:rPr>
                <w:rFonts w:eastAsia="Times New Roman" w:cs="Times New Roman"/>
                <w:sz w:val="24"/>
                <w:szCs w:val="24"/>
              </w:rPr>
              <w:t> </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sz w:val="24"/>
                <w:szCs w:val="24"/>
              </w:rPr>
              <w:t>}</w:t>
            </w:r>
          </w:p>
          <w:p w:rsidR="00C92060" w:rsidRPr="00C92060" w:rsidRDefault="00C92060" w:rsidP="00C92060">
            <w:pPr>
              <w:spacing w:after="0" w:line="240" w:lineRule="auto"/>
              <w:rPr>
                <w:rFonts w:eastAsia="Times New Roman" w:cs="Times New Roman"/>
                <w:sz w:val="24"/>
                <w:szCs w:val="24"/>
              </w:rPr>
            </w:pPr>
            <w:r w:rsidRPr="00C92060">
              <w:rPr>
                <w:rFonts w:eastAsia="Times New Roman" w:cs="Times New Roman"/>
                <w:sz w:val="24"/>
                <w:szCs w:val="24"/>
              </w:rPr>
              <w:t> </w:t>
            </w:r>
          </w:p>
          <w:p w:rsidR="00C92060" w:rsidRPr="00C92060" w:rsidRDefault="00C92060" w:rsidP="00C92060">
            <w:pPr>
              <w:spacing w:after="0" w:line="240" w:lineRule="auto"/>
              <w:rPr>
                <w:rFonts w:eastAsia="Times New Roman" w:cs="Times New Roman"/>
                <w:sz w:val="24"/>
                <w:szCs w:val="24"/>
              </w:rPr>
            </w:pPr>
            <w:r w:rsidRPr="00C92060">
              <w:rPr>
                <w:rFonts w:eastAsia="Times New Roman" w:cs="Times New Roman"/>
                <w:sz w:val="24"/>
                <w:szCs w:val="24"/>
              </w:rPr>
              <w:t> </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sz w:val="24"/>
                <w:szCs w:val="24"/>
              </w:rPr>
              <w:t>&lt;/script&gt;</w:t>
            </w:r>
          </w:p>
        </w:tc>
      </w:tr>
    </w:tbl>
    <w:p w:rsidR="00C92060" w:rsidRPr="00C92060" w:rsidRDefault="00C92060" w:rsidP="00C92060">
      <w:pPr>
        <w:shd w:val="clear" w:color="auto" w:fill="FFFFFF"/>
        <w:spacing w:after="48" w:line="288" w:lineRule="atLeast"/>
        <w:textAlignment w:val="baseline"/>
        <w:outlineLvl w:val="2"/>
        <w:rPr>
          <w:rFonts w:eastAsia="Times New Roman" w:cs="Arial"/>
          <w:color w:val="333333"/>
          <w:sz w:val="24"/>
          <w:szCs w:val="24"/>
        </w:rPr>
      </w:pPr>
      <w:r w:rsidRPr="00C92060">
        <w:rPr>
          <w:rFonts w:eastAsia="Times New Roman" w:cs="Arial"/>
          <w:color w:val="333333"/>
          <w:sz w:val="24"/>
          <w:szCs w:val="24"/>
        </w:rPr>
        <w:lastRenderedPageBreak/>
        <w:t>4.1. Online Demo</w:t>
      </w:r>
    </w:p>
    <w:p w:rsidR="00C92060" w:rsidRPr="00C92060" w:rsidRDefault="00C92060" w:rsidP="00C92060">
      <w:pPr>
        <w:shd w:val="clear" w:color="auto" w:fill="FFFFFF"/>
        <w:spacing w:after="0" w:line="360" w:lineRule="atLeast"/>
        <w:textAlignment w:val="baseline"/>
        <w:rPr>
          <w:rFonts w:eastAsia="Times New Roman" w:cs="Arial"/>
          <w:color w:val="222222"/>
          <w:sz w:val="24"/>
          <w:szCs w:val="24"/>
        </w:rPr>
      </w:pPr>
      <w:r w:rsidRPr="00C92060">
        <w:rPr>
          <w:rFonts w:eastAsia="Times New Roman" w:cs="Arial"/>
          <w:color w:val="222222"/>
          <w:sz w:val="24"/>
          <w:szCs w:val="24"/>
        </w:rPr>
        <w:br/>
        <w:t xml:space="preserve">Play on </w:t>
      </w:r>
      <w:proofErr w:type="spellStart"/>
      <w:r w:rsidRPr="00C92060">
        <w:rPr>
          <w:rFonts w:eastAsia="Times New Roman" w:cs="Arial"/>
          <w:color w:val="222222"/>
          <w:sz w:val="24"/>
          <w:szCs w:val="24"/>
        </w:rPr>
        <w:t>JSFiddle</w:t>
      </w:r>
      <w:proofErr w:type="spellEnd"/>
      <w:r w:rsidRPr="00C92060">
        <w:rPr>
          <w:rFonts w:eastAsia="Times New Roman" w:cs="Arial"/>
          <w:color w:val="222222"/>
          <w:sz w:val="24"/>
          <w:szCs w:val="24"/>
        </w:rPr>
        <w:t xml:space="preserve"> – </w:t>
      </w:r>
      <w:hyperlink r:id="rId10" w:tgtFrame="_new" w:history="1">
        <w:r w:rsidRPr="00C92060">
          <w:rPr>
            <w:rFonts w:eastAsia="Times New Roman" w:cs="Arial"/>
            <w:color w:val="075FB8"/>
            <w:sz w:val="24"/>
            <w:szCs w:val="24"/>
            <w:u w:val="single"/>
            <w:bdr w:val="none" w:sz="0" w:space="0" w:color="auto" w:frame="1"/>
          </w:rPr>
          <w:t>http://jsfiddle.net/viralpatel/gWz4K/</w:t>
        </w:r>
      </w:hyperlink>
    </w:p>
    <w:p w:rsidR="00C92060" w:rsidRPr="00C92060" w:rsidRDefault="00C92060" w:rsidP="00C92060">
      <w:pPr>
        <w:shd w:val="clear" w:color="auto" w:fill="FFFFFF"/>
        <w:spacing w:after="0" w:line="360" w:lineRule="atLeast"/>
        <w:textAlignment w:val="baseline"/>
        <w:rPr>
          <w:rFonts w:eastAsia="Times New Roman" w:cs="Arial"/>
          <w:color w:val="222222"/>
          <w:sz w:val="24"/>
          <w:szCs w:val="24"/>
        </w:rPr>
      </w:pPr>
      <w:r w:rsidRPr="00C92060">
        <w:rPr>
          <w:rFonts w:eastAsia="Times New Roman" w:cs="Arial"/>
          <w:color w:val="222222"/>
          <w:sz w:val="24"/>
          <w:szCs w:val="24"/>
        </w:rPr>
        <w:t xml:space="preserve">In above demo, notice how each nested Controller’s scope override the scope of </w:t>
      </w:r>
      <w:proofErr w:type="gramStart"/>
      <w:r w:rsidRPr="00C92060">
        <w:rPr>
          <w:rFonts w:eastAsia="Times New Roman" w:cs="Arial"/>
          <w:color w:val="222222"/>
          <w:sz w:val="24"/>
          <w:szCs w:val="24"/>
        </w:rPr>
        <w:t>parents</w:t>
      </w:r>
      <w:proofErr w:type="gramEnd"/>
      <w:r w:rsidRPr="00C92060">
        <w:rPr>
          <w:rFonts w:eastAsia="Times New Roman" w:cs="Arial"/>
          <w:color w:val="222222"/>
          <w:sz w:val="24"/>
          <w:szCs w:val="24"/>
        </w:rPr>
        <w:t xml:space="preserve"> controller. First we defined a controller </w:t>
      </w:r>
      <w:proofErr w:type="spellStart"/>
      <w:r w:rsidRPr="00C92060">
        <w:rPr>
          <w:rFonts w:eastAsia="Times New Roman" w:cs="Consolas"/>
          <w:color w:val="AA3333"/>
          <w:sz w:val="24"/>
          <w:szCs w:val="24"/>
          <w:bdr w:val="none" w:sz="0" w:space="0" w:color="auto" w:frame="1"/>
          <w:shd w:val="clear" w:color="auto" w:fill="EFEFEF"/>
        </w:rPr>
        <w:t>CarController</w:t>
      </w:r>
      <w:proofErr w:type="spellEnd"/>
      <w:r w:rsidRPr="00C92060">
        <w:rPr>
          <w:rFonts w:eastAsia="Times New Roman" w:cs="Arial"/>
          <w:color w:val="222222"/>
          <w:sz w:val="24"/>
          <w:szCs w:val="24"/>
        </w:rPr>
        <w:t> which defines two variables </w:t>
      </w:r>
      <w:r w:rsidRPr="00C92060">
        <w:rPr>
          <w:rFonts w:eastAsia="Times New Roman" w:cs="Consolas"/>
          <w:color w:val="AA3333"/>
          <w:sz w:val="24"/>
          <w:szCs w:val="24"/>
          <w:bdr w:val="none" w:sz="0" w:space="0" w:color="auto" w:frame="1"/>
          <w:shd w:val="clear" w:color="auto" w:fill="EFEFEF"/>
        </w:rPr>
        <w:t>name</w:t>
      </w:r>
      <w:r w:rsidRPr="00C92060">
        <w:rPr>
          <w:rFonts w:eastAsia="Times New Roman" w:cs="Arial"/>
          <w:color w:val="222222"/>
          <w:sz w:val="24"/>
          <w:szCs w:val="24"/>
        </w:rPr>
        <w:t> and </w:t>
      </w:r>
      <w:r w:rsidRPr="00C92060">
        <w:rPr>
          <w:rFonts w:eastAsia="Times New Roman" w:cs="Consolas"/>
          <w:color w:val="AA3333"/>
          <w:sz w:val="24"/>
          <w:szCs w:val="24"/>
          <w:bdr w:val="none" w:sz="0" w:space="0" w:color="auto" w:frame="1"/>
          <w:shd w:val="clear" w:color="auto" w:fill="EFEFEF"/>
        </w:rPr>
        <w:t>type</w:t>
      </w:r>
      <w:r w:rsidRPr="00C92060">
        <w:rPr>
          <w:rFonts w:eastAsia="Times New Roman" w:cs="Arial"/>
          <w:color w:val="222222"/>
          <w:sz w:val="24"/>
          <w:szCs w:val="24"/>
        </w:rPr>
        <w:t xml:space="preserve"> within scope. </w:t>
      </w:r>
      <w:proofErr w:type="spellStart"/>
      <w:r w:rsidRPr="00C92060">
        <w:rPr>
          <w:rFonts w:eastAsia="Times New Roman" w:cs="Arial"/>
          <w:color w:val="222222"/>
          <w:sz w:val="24"/>
          <w:szCs w:val="24"/>
        </w:rPr>
        <w:t>Next</w:t>
      </w:r>
      <w:r w:rsidRPr="00C92060">
        <w:rPr>
          <w:rFonts w:eastAsia="Times New Roman" w:cs="Consolas"/>
          <w:color w:val="AA3333"/>
          <w:sz w:val="24"/>
          <w:szCs w:val="24"/>
          <w:bdr w:val="none" w:sz="0" w:space="0" w:color="auto" w:frame="1"/>
          <w:shd w:val="clear" w:color="auto" w:fill="EFEFEF"/>
        </w:rPr>
        <w:t>BMWController</w:t>
      </w:r>
      <w:proofErr w:type="spellEnd"/>
      <w:r w:rsidRPr="00C92060">
        <w:rPr>
          <w:rFonts w:eastAsia="Times New Roman" w:cs="Arial"/>
          <w:color w:val="222222"/>
          <w:sz w:val="24"/>
          <w:szCs w:val="24"/>
        </w:rPr>
        <w:t xml:space="preserve"> is nested within </w:t>
      </w:r>
      <w:proofErr w:type="spellStart"/>
      <w:r w:rsidRPr="00C92060">
        <w:rPr>
          <w:rFonts w:eastAsia="Times New Roman" w:cs="Arial"/>
          <w:color w:val="222222"/>
          <w:sz w:val="24"/>
          <w:szCs w:val="24"/>
        </w:rPr>
        <w:t>CarController</w:t>
      </w:r>
      <w:proofErr w:type="spellEnd"/>
      <w:r w:rsidRPr="00C92060">
        <w:rPr>
          <w:rFonts w:eastAsia="Times New Roman" w:cs="Arial"/>
          <w:color w:val="222222"/>
          <w:sz w:val="24"/>
          <w:szCs w:val="24"/>
        </w:rPr>
        <w:t xml:space="preserve"> using </w:t>
      </w:r>
      <w:proofErr w:type="spellStart"/>
      <w:r w:rsidRPr="00C92060">
        <w:rPr>
          <w:rFonts w:eastAsia="Times New Roman" w:cs="Consolas"/>
          <w:color w:val="AA3333"/>
          <w:sz w:val="24"/>
          <w:szCs w:val="24"/>
          <w:bdr w:val="none" w:sz="0" w:space="0" w:color="auto" w:frame="1"/>
          <w:shd w:val="clear" w:color="auto" w:fill="EFEFEF"/>
        </w:rPr>
        <w:t>ng</w:t>
      </w:r>
      <w:proofErr w:type="spellEnd"/>
      <w:r w:rsidRPr="00C92060">
        <w:rPr>
          <w:rFonts w:eastAsia="Times New Roman" w:cs="Consolas"/>
          <w:color w:val="AA3333"/>
          <w:sz w:val="24"/>
          <w:szCs w:val="24"/>
          <w:bdr w:val="none" w:sz="0" w:space="0" w:color="auto" w:frame="1"/>
          <w:shd w:val="clear" w:color="auto" w:fill="EFEFEF"/>
        </w:rPr>
        <w:t>-controller</w:t>
      </w:r>
      <w:r w:rsidRPr="00C92060">
        <w:rPr>
          <w:rFonts w:eastAsia="Times New Roman" w:cs="Arial"/>
          <w:color w:val="222222"/>
          <w:sz w:val="24"/>
          <w:szCs w:val="24"/>
        </w:rPr>
        <w:t xml:space="preserve"> attribute. </w:t>
      </w:r>
      <w:proofErr w:type="spellStart"/>
      <w:r w:rsidRPr="00C92060">
        <w:rPr>
          <w:rFonts w:eastAsia="Times New Roman" w:cs="Arial"/>
          <w:color w:val="222222"/>
          <w:sz w:val="24"/>
          <w:szCs w:val="24"/>
        </w:rPr>
        <w:t>BMWController</w:t>
      </w:r>
      <w:proofErr w:type="spellEnd"/>
      <w:r w:rsidRPr="00C92060">
        <w:rPr>
          <w:rFonts w:eastAsia="Times New Roman" w:cs="Arial"/>
          <w:color w:val="222222"/>
          <w:sz w:val="24"/>
          <w:szCs w:val="24"/>
        </w:rPr>
        <w:t xml:space="preserve"> </w:t>
      </w:r>
      <w:proofErr w:type="spellStart"/>
      <w:r w:rsidRPr="00C92060">
        <w:rPr>
          <w:rFonts w:eastAsia="Times New Roman" w:cs="Arial"/>
          <w:color w:val="222222"/>
          <w:sz w:val="24"/>
          <w:szCs w:val="24"/>
        </w:rPr>
        <w:t>overrides</w:t>
      </w:r>
      <w:r w:rsidRPr="00C92060">
        <w:rPr>
          <w:rFonts w:eastAsia="Times New Roman" w:cs="Consolas"/>
          <w:color w:val="AA3333"/>
          <w:sz w:val="24"/>
          <w:szCs w:val="24"/>
          <w:bdr w:val="none" w:sz="0" w:space="0" w:color="auto" w:frame="1"/>
          <w:shd w:val="clear" w:color="auto" w:fill="EFEFEF"/>
        </w:rPr>
        <w:t>name</w:t>
      </w:r>
      <w:proofErr w:type="spellEnd"/>
      <w:r w:rsidRPr="00C92060">
        <w:rPr>
          <w:rFonts w:eastAsia="Times New Roman" w:cs="Arial"/>
          <w:color w:val="222222"/>
          <w:sz w:val="24"/>
          <w:szCs w:val="24"/>
        </w:rPr>
        <w:t> attribute and change it to BMW. It does not change </w:t>
      </w:r>
      <w:r w:rsidRPr="00C92060">
        <w:rPr>
          <w:rFonts w:eastAsia="Times New Roman" w:cs="Consolas"/>
          <w:color w:val="AA3333"/>
          <w:sz w:val="24"/>
          <w:szCs w:val="24"/>
          <w:bdr w:val="none" w:sz="0" w:space="0" w:color="auto" w:frame="1"/>
          <w:shd w:val="clear" w:color="auto" w:fill="EFEFEF"/>
        </w:rPr>
        <w:t>type</w:t>
      </w:r>
      <w:r w:rsidRPr="00C92060">
        <w:rPr>
          <w:rFonts w:eastAsia="Times New Roman" w:cs="Arial"/>
          <w:color w:val="222222"/>
          <w:sz w:val="24"/>
          <w:szCs w:val="24"/>
        </w:rPr>
        <w:t> attribute so type attribute is still Car.</w:t>
      </w:r>
    </w:p>
    <w:p w:rsidR="00C92060" w:rsidRPr="00C92060" w:rsidRDefault="00C92060" w:rsidP="00C92060">
      <w:pPr>
        <w:shd w:val="clear" w:color="auto" w:fill="FFFFFF"/>
        <w:spacing w:after="0" w:line="360" w:lineRule="atLeast"/>
        <w:textAlignment w:val="baseline"/>
        <w:rPr>
          <w:rFonts w:eastAsia="Times New Roman" w:cs="Arial"/>
          <w:color w:val="222222"/>
          <w:sz w:val="24"/>
          <w:szCs w:val="24"/>
        </w:rPr>
      </w:pPr>
      <w:proofErr w:type="spellStart"/>
      <w:r w:rsidRPr="00C92060">
        <w:rPr>
          <w:rFonts w:eastAsia="Times New Roman" w:cs="Consolas"/>
          <w:color w:val="AA3333"/>
          <w:sz w:val="24"/>
          <w:szCs w:val="24"/>
          <w:bdr w:val="none" w:sz="0" w:space="0" w:color="auto" w:frame="1"/>
          <w:shd w:val="clear" w:color="auto" w:fill="EFEFEF"/>
        </w:rPr>
        <w:t>BMWMotorcycleController</w:t>
      </w:r>
      <w:proofErr w:type="spellEnd"/>
      <w:r w:rsidRPr="00C92060">
        <w:rPr>
          <w:rFonts w:eastAsia="Times New Roman" w:cs="Arial"/>
          <w:color w:val="222222"/>
          <w:sz w:val="24"/>
          <w:szCs w:val="24"/>
        </w:rPr>
        <w:t xml:space="preserve"> is the inner-most controller defined within </w:t>
      </w:r>
      <w:proofErr w:type="gramStart"/>
      <w:r w:rsidRPr="00C92060">
        <w:rPr>
          <w:rFonts w:eastAsia="Times New Roman" w:cs="Arial"/>
          <w:color w:val="222222"/>
          <w:sz w:val="24"/>
          <w:szCs w:val="24"/>
        </w:rPr>
        <w:t>controllers</w:t>
      </w:r>
      <w:proofErr w:type="gramEnd"/>
      <w:r w:rsidRPr="00C92060">
        <w:rPr>
          <w:rFonts w:eastAsia="Times New Roman" w:cs="Arial"/>
          <w:color w:val="222222"/>
          <w:sz w:val="24"/>
          <w:szCs w:val="24"/>
        </w:rPr>
        <w:t xml:space="preserve"> hierarchy. It overrides both </w:t>
      </w:r>
      <w:r w:rsidRPr="00C92060">
        <w:rPr>
          <w:rFonts w:eastAsia="Times New Roman" w:cs="Consolas"/>
          <w:color w:val="AA3333"/>
          <w:sz w:val="24"/>
          <w:szCs w:val="24"/>
          <w:bdr w:val="none" w:sz="0" w:space="0" w:color="auto" w:frame="1"/>
          <w:shd w:val="clear" w:color="auto" w:fill="EFEFEF"/>
        </w:rPr>
        <w:t>name</w:t>
      </w:r>
      <w:r w:rsidRPr="00C92060">
        <w:rPr>
          <w:rFonts w:eastAsia="Times New Roman" w:cs="Arial"/>
          <w:color w:val="222222"/>
          <w:sz w:val="24"/>
          <w:szCs w:val="24"/>
        </w:rPr>
        <w:t> and </w:t>
      </w:r>
      <w:r w:rsidRPr="00C92060">
        <w:rPr>
          <w:rFonts w:eastAsia="Times New Roman" w:cs="Consolas"/>
          <w:color w:val="AA3333"/>
          <w:sz w:val="24"/>
          <w:szCs w:val="24"/>
          <w:bdr w:val="none" w:sz="0" w:space="0" w:color="auto" w:frame="1"/>
          <w:shd w:val="clear" w:color="auto" w:fill="EFEFEF"/>
        </w:rPr>
        <w:t>type</w:t>
      </w:r>
      <w:r w:rsidRPr="00C92060">
        <w:rPr>
          <w:rFonts w:eastAsia="Times New Roman" w:cs="Arial"/>
          <w:color w:val="222222"/>
          <w:sz w:val="24"/>
          <w:szCs w:val="24"/>
        </w:rPr>
        <w:t> attribute of scope.</w:t>
      </w:r>
    </w:p>
    <w:p w:rsidR="00C92060" w:rsidRPr="00C92060" w:rsidRDefault="00C92060" w:rsidP="00C92060">
      <w:pPr>
        <w:shd w:val="clear" w:color="auto" w:fill="FFFFFF"/>
        <w:spacing w:after="240" w:line="360" w:lineRule="atLeast"/>
        <w:textAlignment w:val="baseline"/>
        <w:rPr>
          <w:rFonts w:eastAsia="Times New Roman" w:cs="Arial"/>
          <w:color w:val="222222"/>
          <w:sz w:val="24"/>
          <w:szCs w:val="24"/>
        </w:rPr>
      </w:pPr>
      <w:r w:rsidRPr="00C92060">
        <w:rPr>
          <w:rFonts w:eastAsia="Times New Roman" w:cs="Arial"/>
          <w:color w:val="222222"/>
          <w:sz w:val="24"/>
          <w:szCs w:val="24"/>
        </w:rPr>
        <w:t>This way you can nest one controller within another and take advantage of parent controllers attributes whenever needed.</w:t>
      </w:r>
    </w:p>
    <w:p w:rsidR="00C92060" w:rsidRPr="00C92060" w:rsidRDefault="00C92060" w:rsidP="00C92060">
      <w:pPr>
        <w:shd w:val="clear" w:color="auto" w:fill="FFFFFF"/>
        <w:spacing w:before="120" w:after="96" w:line="288" w:lineRule="atLeast"/>
        <w:textAlignment w:val="baseline"/>
        <w:outlineLvl w:val="1"/>
        <w:rPr>
          <w:rFonts w:eastAsia="Times New Roman" w:cs="Arial"/>
          <w:color w:val="333333"/>
          <w:sz w:val="24"/>
          <w:szCs w:val="24"/>
        </w:rPr>
      </w:pPr>
      <w:r w:rsidRPr="00C92060">
        <w:rPr>
          <w:rFonts w:eastAsia="Times New Roman" w:cs="Arial"/>
          <w:color w:val="333333"/>
          <w:sz w:val="24"/>
          <w:szCs w:val="24"/>
        </w:rPr>
        <w:t>5. Inheritance in Controllers</w:t>
      </w:r>
    </w:p>
    <w:p w:rsidR="00C92060" w:rsidRPr="00C92060" w:rsidRDefault="00C92060" w:rsidP="00C92060">
      <w:pPr>
        <w:shd w:val="clear" w:color="auto" w:fill="FFFFFF"/>
        <w:spacing w:after="0" w:line="360" w:lineRule="atLeast"/>
        <w:textAlignment w:val="baseline"/>
        <w:rPr>
          <w:rFonts w:eastAsia="Times New Roman" w:cs="Arial"/>
          <w:color w:val="222222"/>
          <w:sz w:val="24"/>
          <w:szCs w:val="24"/>
        </w:rPr>
      </w:pPr>
      <w:r w:rsidRPr="00C92060">
        <w:rPr>
          <w:rFonts w:eastAsia="Times New Roman" w:cs="Arial"/>
          <w:color w:val="222222"/>
          <w:sz w:val="24"/>
          <w:szCs w:val="24"/>
        </w:rPr>
        <w:t>In order to take advantage of inheritance of scope in Nested controllers, one has to define Controllers one into another using </w:t>
      </w:r>
      <w:proofErr w:type="spellStart"/>
      <w:r w:rsidRPr="00C92060">
        <w:rPr>
          <w:rFonts w:eastAsia="Times New Roman" w:cs="Consolas"/>
          <w:color w:val="AA3333"/>
          <w:sz w:val="24"/>
          <w:szCs w:val="24"/>
          <w:bdr w:val="none" w:sz="0" w:space="0" w:color="auto" w:frame="1"/>
          <w:shd w:val="clear" w:color="auto" w:fill="EFEFEF"/>
        </w:rPr>
        <w:t>ng</w:t>
      </w:r>
      <w:proofErr w:type="spellEnd"/>
      <w:r w:rsidRPr="00C92060">
        <w:rPr>
          <w:rFonts w:eastAsia="Times New Roman" w:cs="Consolas"/>
          <w:color w:val="AA3333"/>
          <w:sz w:val="24"/>
          <w:szCs w:val="24"/>
          <w:bdr w:val="none" w:sz="0" w:space="0" w:color="auto" w:frame="1"/>
          <w:shd w:val="clear" w:color="auto" w:fill="EFEFEF"/>
        </w:rPr>
        <w:t>-controller</w:t>
      </w:r>
      <w:r w:rsidRPr="00C92060">
        <w:rPr>
          <w:rFonts w:eastAsia="Times New Roman" w:cs="Arial"/>
          <w:color w:val="222222"/>
          <w:sz w:val="24"/>
          <w:szCs w:val="24"/>
        </w:rPr>
        <w:t xml:space="preserve"> attribute. Sometimes you don’t want to define controllers like this but still want to use power of inheritance within controllers. May be you want to put common logic into </w:t>
      </w:r>
      <w:proofErr w:type="spellStart"/>
      <w:r w:rsidRPr="00C92060">
        <w:rPr>
          <w:rFonts w:eastAsia="Times New Roman" w:cs="Arial"/>
          <w:color w:val="222222"/>
          <w:sz w:val="24"/>
          <w:szCs w:val="24"/>
        </w:rPr>
        <w:t>BaseController</w:t>
      </w:r>
      <w:proofErr w:type="spellEnd"/>
      <w:r w:rsidRPr="00C92060">
        <w:rPr>
          <w:rFonts w:eastAsia="Times New Roman" w:cs="Arial"/>
          <w:color w:val="222222"/>
          <w:sz w:val="24"/>
          <w:szCs w:val="24"/>
        </w:rPr>
        <w:t xml:space="preserve"> and use it in all the child controllers.</w:t>
      </w:r>
    </w:p>
    <w:p w:rsidR="00C92060" w:rsidRPr="00C92060" w:rsidRDefault="00C92060" w:rsidP="00C92060">
      <w:pPr>
        <w:shd w:val="clear" w:color="auto" w:fill="FFFFFF"/>
        <w:spacing w:after="0" w:line="360" w:lineRule="atLeast"/>
        <w:textAlignment w:val="baseline"/>
        <w:rPr>
          <w:rFonts w:eastAsia="Times New Roman" w:cs="Arial"/>
          <w:color w:val="222222"/>
          <w:sz w:val="24"/>
          <w:szCs w:val="24"/>
        </w:rPr>
      </w:pPr>
      <w:r w:rsidRPr="00C92060">
        <w:rPr>
          <w:rFonts w:eastAsia="Times New Roman" w:cs="Arial"/>
          <w:color w:val="222222"/>
          <w:sz w:val="24"/>
          <w:szCs w:val="24"/>
        </w:rPr>
        <w:lastRenderedPageBreak/>
        <w:t>In order to achieve this, we must use </w:t>
      </w:r>
      <w:r w:rsidRPr="00C92060">
        <w:rPr>
          <w:rFonts w:eastAsia="Times New Roman" w:cs="Consolas"/>
          <w:color w:val="AA3333"/>
          <w:sz w:val="24"/>
          <w:szCs w:val="24"/>
          <w:bdr w:val="none" w:sz="0" w:space="0" w:color="auto" w:frame="1"/>
          <w:shd w:val="clear" w:color="auto" w:fill="EFEFEF"/>
        </w:rPr>
        <w:t>$injector</w:t>
      </w:r>
      <w:r w:rsidRPr="00C92060">
        <w:rPr>
          <w:rFonts w:eastAsia="Times New Roman" w:cs="Arial"/>
          <w:color w:val="222222"/>
          <w:sz w:val="24"/>
          <w:szCs w:val="24"/>
        </w:rPr>
        <w:t xml:space="preserve"> object that </w:t>
      </w:r>
      <w:proofErr w:type="spellStart"/>
      <w:r w:rsidRPr="00C92060">
        <w:rPr>
          <w:rFonts w:eastAsia="Times New Roman" w:cs="Arial"/>
          <w:color w:val="222222"/>
          <w:sz w:val="24"/>
          <w:szCs w:val="24"/>
        </w:rPr>
        <w:t>AngularJS</w:t>
      </w:r>
      <w:proofErr w:type="spellEnd"/>
      <w:r w:rsidRPr="00C92060">
        <w:rPr>
          <w:rFonts w:eastAsia="Times New Roman" w:cs="Arial"/>
          <w:color w:val="222222"/>
          <w:sz w:val="24"/>
          <w:szCs w:val="24"/>
        </w:rPr>
        <w:t xml:space="preserve"> provides.</w:t>
      </w:r>
    </w:p>
    <w:tbl>
      <w:tblPr>
        <w:tblW w:w="9885" w:type="dxa"/>
        <w:tblCellMar>
          <w:left w:w="0" w:type="dxa"/>
          <w:right w:w="0" w:type="dxa"/>
        </w:tblCellMar>
        <w:tblLook w:val="04A0" w:firstRow="1" w:lastRow="0" w:firstColumn="1" w:lastColumn="0" w:noHBand="0" w:noVBand="1"/>
      </w:tblPr>
      <w:tblGrid>
        <w:gridCol w:w="9885"/>
      </w:tblGrid>
      <w:tr w:rsidR="00C92060" w:rsidRPr="00C92060" w:rsidTr="00C92060">
        <w:tc>
          <w:tcPr>
            <w:tcW w:w="9885" w:type="dxa"/>
            <w:shd w:val="clear" w:color="auto" w:fill="F5F5F5"/>
            <w:vAlign w:val="center"/>
            <w:hideMark/>
          </w:tcPr>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sz w:val="24"/>
                <w:szCs w:val="24"/>
              </w:rPr>
              <w:t xml:space="preserve">&lt;div </w:t>
            </w:r>
            <w:proofErr w:type="spellStart"/>
            <w:r w:rsidRPr="00C92060">
              <w:rPr>
                <w:rFonts w:eastAsia="Times New Roman" w:cs="Courier New"/>
                <w:sz w:val="24"/>
                <w:szCs w:val="24"/>
              </w:rPr>
              <w:t>ng</w:t>
            </w:r>
            <w:proofErr w:type="spellEnd"/>
            <w:r w:rsidRPr="00C92060">
              <w:rPr>
                <w:rFonts w:eastAsia="Times New Roman" w:cs="Courier New"/>
                <w:sz w:val="24"/>
                <w:szCs w:val="24"/>
              </w:rPr>
              <w:t>-controller="</w:t>
            </w:r>
            <w:proofErr w:type="spellStart"/>
            <w:r w:rsidRPr="00C92060">
              <w:rPr>
                <w:rFonts w:eastAsia="Times New Roman" w:cs="Courier New"/>
                <w:sz w:val="24"/>
                <w:szCs w:val="24"/>
              </w:rPr>
              <w:t>BMWController</w:t>
            </w:r>
            <w:proofErr w:type="spellEnd"/>
            <w:r w:rsidRPr="00C92060">
              <w:rPr>
                <w:rFonts w:eastAsia="Times New Roman" w:cs="Courier New"/>
                <w:sz w:val="24"/>
                <w:szCs w:val="24"/>
              </w:rPr>
              <w:t>"&gt;</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Times New Roman"/>
                <w:sz w:val="24"/>
                <w:szCs w:val="24"/>
              </w:rPr>
              <w:t> </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My name is {{ name }} and I am a {{ type }}</w:t>
            </w:r>
          </w:p>
          <w:p w:rsidR="00C92060" w:rsidRPr="00C92060" w:rsidRDefault="00C92060" w:rsidP="00C92060">
            <w:pPr>
              <w:spacing w:after="0" w:line="240" w:lineRule="auto"/>
              <w:rPr>
                <w:rFonts w:eastAsia="Times New Roman" w:cs="Times New Roman"/>
                <w:sz w:val="24"/>
                <w:szCs w:val="24"/>
              </w:rPr>
            </w:pPr>
            <w:r w:rsidRPr="00C92060">
              <w:rPr>
                <w:rFonts w:eastAsia="Times New Roman" w:cs="Times New Roman"/>
                <w:sz w:val="24"/>
                <w:szCs w:val="24"/>
              </w:rPr>
              <w:t> </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 xml:space="preserve">&lt;button </w:t>
            </w:r>
            <w:proofErr w:type="spellStart"/>
            <w:r w:rsidRPr="00C92060">
              <w:rPr>
                <w:rFonts w:eastAsia="Times New Roman" w:cs="Courier New"/>
                <w:sz w:val="24"/>
                <w:szCs w:val="24"/>
              </w:rPr>
              <w:t>ng</w:t>
            </w:r>
            <w:proofErr w:type="spellEnd"/>
            <w:r w:rsidRPr="00C92060">
              <w:rPr>
                <w:rFonts w:eastAsia="Times New Roman" w:cs="Courier New"/>
                <w:sz w:val="24"/>
                <w:szCs w:val="24"/>
              </w:rPr>
              <w:t>-click="</w:t>
            </w:r>
            <w:proofErr w:type="spellStart"/>
            <w:r w:rsidRPr="00C92060">
              <w:rPr>
                <w:rFonts w:eastAsia="Times New Roman" w:cs="Courier New"/>
                <w:sz w:val="24"/>
                <w:szCs w:val="24"/>
              </w:rPr>
              <w:t>clickme</w:t>
            </w:r>
            <w:proofErr w:type="spellEnd"/>
            <w:r w:rsidRPr="00C92060">
              <w:rPr>
                <w:rFonts w:eastAsia="Times New Roman" w:cs="Courier New"/>
                <w:sz w:val="24"/>
                <w:szCs w:val="24"/>
              </w:rPr>
              <w:t xml:space="preserve">()"&gt;Click Me&lt;/button&gt; </w:t>
            </w:r>
          </w:p>
          <w:p w:rsidR="00C92060" w:rsidRPr="00C92060" w:rsidRDefault="00C92060" w:rsidP="00C92060">
            <w:pPr>
              <w:spacing w:after="0" w:line="240" w:lineRule="auto"/>
              <w:rPr>
                <w:rFonts w:eastAsia="Times New Roman" w:cs="Times New Roman"/>
                <w:sz w:val="24"/>
                <w:szCs w:val="24"/>
              </w:rPr>
            </w:pPr>
            <w:r w:rsidRPr="00C92060">
              <w:rPr>
                <w:rFonts w:eastAsia="Times New Roman" w:cs="Times New Roman"/>
                <w:sz w:val="24"/>
                <w:szCs w:val="24"/>
              </w:rPr>
              <w:t> </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sz w:val="24"/>
                <w:szCs w:val="24"/>
              </w:rPr>
              <w:t>&lt;/div&gt;</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Times New Roman"/>
                <w:sz w:val="24"/>
                <w:szCs w:val="24"/>
              </w:rPr>
              <w:t> </w:t>
            </w:r>
          </w:p>
          <w:p w:rsidR="00C92060" w:rsidRPr="00C92060" w:rsidRDefault="00C92060" w:rsidP="00C92060">
            <w:pPr>
              <w:spacing w:after="0" w:line="240" w:lineRule="auto"/>
              <w:rPr>
                <w:rFonts w:eastAsia="Times New Roman" w:cs="Times New Roman"/>
                <w:sz w:val="24"/>
                <w:szCs w:val="24"/>
              </w:rPr>
            </w:pPr>
            <w:r w:rsidRPr="00C92060">
              <w:rPr>
                <w:rFonts w:eastAsia="Times New Roman" w:cs="Times New Roman"/>
                <w:sz w:val="24"/>
                <w:szCs w:val="24"/>
              </w:rPr>
              <w:t> </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sz w:val="24"/>
                <w:szCs w:val="24"/>
              </w:rPr>
              <w:t>&lt;script&gt;</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sz w:val="24"/>
                <w:szCs w:val="24"/>
              </w:rPr>
              <w:t>function</w:t>
            </w:r>
            <w:r w:rsidRPr="00C92060">
              <w:rPr>
                <w:rFonts w:eastAsia="Times New Roman" w:cs="Times New Roman"/>
                <w:sz w:val="24"/>
                <w:szCs w:val="24"/>
              </w:rPr>
              <w:t xml:space="preserve"> </w:t>
            </w:r>
            <w:proofErr w:type="spellStart"/>
            <w:r w:rsidRPr="00C92060">
              <w:rPr>
                <w:rFonts w:eastAsia="Times New Roman" w:cs="Courier New"/>
                <w:sz w:val="24"/>
                <w:szCs w:val="24"/>
              </w:rPr>
              <w:t>CarController</w:t>
            </w:r>
            <w:proofErr w:type="spellEnd"/>
            <w:r w:rsidRPr="00C92060">
              <w:rPr>
                <w:rFonts w:eastAsia="Times New Roman" w:cs="Courier New"/>
                <w:sz w:val="24"/>
                <w:szCs w:val="24"/>
              </w:rPr>
              <w:t>($scope) {</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Times New Roman"/>
                <w:sz w:val="24"/>
                <w:szCs w:val="24"/>
              </w:rPr>
              <w:t> </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$scope.name = 'Car';</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w:t>
            </w:r>
            <w:proofErr w:type="spellStart"/>
            <w:r w:rsidRPr="00C92060">
              <w:rPr>
                <w:rFonts w:eastAsia="Times New Roman" w:cs="Courier New"/>
                <w:sz w:val="24"/>
                <w:szCs w:val="24"/>
              </w:rPr>
              <w:t>scope.type</w:t>
            </w:r>
            <w:proofErr w:type="spellEnd"/>
            <w:r w:rsidRPr="00C92060">
              <w:rPr>
                <w:rFonts w:eastAsia="Times New Roman" w:cs="Courier New"/>
                <w:sz w:val="24"/>
                <w:szCs w:val="24"/>
              </w:rPr>
              <w:t xml:space="preserve"> = 'Car';</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Times New Roman"/>
                <w:sz w:val="24"/>
                <w:szCs w:val="24"/>
              </w:rPr>
              <w:t> </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w:t>
            </w:r>
            <w:proofErr w:type="spellStart"/>
            <w:r w:rsidRPr="00C92060">
              <w:rPr>
                <w:rFonts w:eastAsia="Times New Roman" w:cs="Courier New"/>
                <w:sz w:val="24"/>
                <w:szCs w:val="24"/>
              </w:rPr>
              <w:t>scope.clickme</w:t>
            </w:r>
            <w:proofErr w:type="spellEnd"/>
            <w:r w:rsidRPr="00C92060">
              <w:rPr>
                <w:rFonts w:eastAsia="Times New Roman" w:cs="Courier New"/>
                <w:sz w:val="24"/>
                <w:szCs w:val="24"/>
              </w:rPr>
              <w:t xml:space="preserve"> = function() {</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alert('This is parent controller "</w:t>
            </w:r>
            <w:proofErr w:type="spellStart"/>
            <w:r w:rsidRPr="00C92060">
              <w:rPr>
                <w:rFonts w:eastAsia="Times New Roman" w:cs="Courier New"/>
                <w:sz w:val="24"/>
                <w:szCs w:val="24"/>
              </w:rPr>
              <w:t>CarController</w:t>
            </w:r>
            <w:proofErr w:type="spellEnd"/>
            <w:r w:rsidRPr="00C92060">
              <w:rPr>
                <w:rFonts w:eastAsia="Times New Roman" w:cs="Courier New"/>
                <w:sz w:val="24"/>
                <w:szCs w:val="24"/>
              </w:rPr>
              <w:t>" calling');</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w:t>
            </w:r>
          </w:p>
          <w:p w:rsidR="00C92060" w:rsidRPr="00C92060" w:rsidRDefault="00C92060" w:rsidP="00C92060">
            <w:pPr>
              <w:spacing w:after="0" w:line="240" w:lineRule="auto"/>
              <w:rPr>
                <w:rFonts w:eastAsia="Times New Roman" w:cs="Times New Roman"/>
                <w:sz w:val="24"/>
                <w:szCs w:val="24"/>
              </w:rPr>
            </w:pPr>
            <w:r w:rsidRPr="00C92060">
              <w:rPr>
                <w:rFonts w:eastAsia="Times New Roman" w:cs="Times New Roman"/>
                <w:sz w:val="24"/>
                <w:szCs w:val="24"/>
              </w:rPr>
              <w:t> </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sz w:val="24"/>
                <w:szCs w:val="24"/>
              </w:rPr>
              <w:t>}</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Times New Roman"/>
                <w:sz w:val="24"/>
                <w:szCs w:val="24"/>
              </w:rPr>
              <w:t> </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sz w:val="24"/>
                <w:szCs w:val="24"/>
              </w:rPr>
              <w:t>function</w:t>
            </w:r>
            <w:r w:rsidRPr="00C92060">
              <w:rPr>
                <w:rFonts w:eastAsia="Times New Roman" w:cs="Times New Roman"/>
                <w:sz w:val="24"/>
                <w:szCs w:val="24"/>
              </w:rPr>
              <w:t xml:space="preserve"> </w:t>
            </w:r>
            <w:proofErr w:type="spellStart"/>
            <w:r w:rsidRPr="00C92060">
              <w:rPr>
                <w:rFonts w:eastAsia="Times New Roman" w:cs="Courier New"/>
                <w:sz w:val="24"/>
                <w:szCs w:val="24"/>
              </w:rPr>
              <w:t>BMWController</w:t>
            </w:r>
            <w:proofErr w:type="spellEnd"/>
            <w:r w:rsidRPr="00C92060">
              <w:rPr>
                <w:rFonts w:eastAsia="Times New Roman" w:cs="Courier New"/>
                <w:sz w:val="24"/>
                <w:szCs w:val="24"/>
              </w:rPr>
              <w:t>($scope, $injector) {</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Times New Roman"/>
                <w:sz w:val="24"/>
                <w:szCs w:val="24"/>
              </w:rPr>
              <w:t> </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w:t>
            </w:r>
            <w:proofErr w:type="spellStart"/>
            <w:r w:rsidRPr="00C92060">
              <w:rPr>
                <w:rFonts w:eastAsia="Times New Roman" w:cs="Courier New"/>
                <w:sz w:val="24"/>
                <w:szCs w:val="24"/>
              </w:rPr>
              <w:t>injector.invoke</w:t>
            </w:r>
            <w:proofErr w:type="spellEnd"/>
            <w:r w:rsidRPr="00C92060">
              <w:rPr>
                <w:rFonts w:eastAsia="Times New Roman" w:cs="Courier New"/>
                <w:sz w:val="24"/>
                <w:szCs w:val="24"/>
              </w:rPr>
              <w:t>(</w:t>
            </w:r>
            <w:proofErr w:type="spellStart"/>
            <w:r w:rsidRPr="00C92060">
              <w:rPr>
                <w:rFonts w:eastAsia="Times New Roman" w:cs="Courier New"/>
                <w:sz w:val="24"/>
                <w:szCs w:val="24"/>
              </w:rPr>
              <w:t>CarController</w:t>
            </w:r>
            <w:proofErr w:type="spellEnd"/>
            <w:r w:rsidRPr="00C92060">
              <w:rPr>
                <w:rFonts w:eastAsia="Times New Roman" w:cs="Courier New"/>
                <w:sz w:val="24"/>
                <w:szCs w:val="24"/>
              </w:rPr>
              <w:t>, this, {$scope: $scope});</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Times New Roman"/>
                <w:sz w:val="24"/>
                <w:szCs w:val="24"/>
              </w:rPr>
              <w:t> </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$scope.name = 'BMW';</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Times New Roman"/>
                <w:sz w:val="24"/>
                <w:szCs w:val="24"/>
              </w:rPr>
              <w:t> </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sz w:val="24"/>
                <w:szCs w:val="24"/>
              </w:rPr>
              <w:t>}</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sz w:val="24"/>
                <w:szCs w:val="24"/>
              </w:rPr>
              <w:t>&lt;/script&gt;</w:t>
            </w:r>
          </w:p>
        </w:tc>
      </w:tr>
    </w:tbl>
    <w:p w:rsidR="00C92060" w:rsidRPr="00C92060" w:rsidRDefault="00C92060" w:rsidP="00C92060">
      <w:pPr>
        <w:shd w:val="clear" w:color="auto" w:fill="FFFFFF"/>
        <w:spacing w:after="48" w:line="288" w:lineRule="atLeast"/>
        <w:textAlignment w:val="baseline"/>
        <w:outlineLvl w:val="2"/>
        <w:rPr>
          <w:rFonts w:eastAsia="Times New Roman" w:cs="Arial"/>
          <w:color w:val="333333"/>
          <w:sz w:val="24"/>
          <w:szCs w:val="24"/>
        </w:rPr>
      </w:pPr>
      <w:r w:rsidRPr="00C92060">
        <w:rPr>
          <w:rFonts w:eastAsia="Times New Roman" w:cs="Arial"/>
          <w:color w:val="333333"/>
          <w:sz w:val="24"/>
          <w:szCs w:val="24"/>
        </w:rPr>
        <w:t>5.1. Online Demo</w:t>
      </w:r>
    </w:p>
    <w:p w:rsidR="00C92060" w:rsidRPr="00C92060" w:rsidRDefault="00C92060" w:rsidP="00C92060">
      <w:pPr>
        <w:shd w:val="clear" w:color="auto" w:fill="FFFFFF"/>
        <w:spacing w:after="0" w:line="360" w:lineRule="atLeast"/>
        <w:textAlignment w:val="baseline"/>
        <w:rPr>
          <w:rFonts w:eastAsia="Times New Roman" w:cs="Arial"/>
          <w:color w:val="222222"/>
          <w:sz w:val="24"/>
          <w:szCs w:val="24"/>
        </w:rPr>
      </w:pPr>
      <w:r w:rsidRPr="00C92060">
        <w:rPr>
          <w:rFonts w:eastAsia="Times New Roman" w:cs="Arial"/>
          <w:color w:val="222222"/>
          <w:sz w:val="24"/>
          <w:szCs w:val="24"/>
        </w:rPr>
        <w:br/>
        <w:t xml:space="preserve">Play on </w:t>
      </w:r>
      <w:proofErr w:type="spellStart"/>
      <w:r w:rsidRPr="00C92060">
        <w:rPr>
          <w:rFonts w:eastAsia="Times New Roman" w:cs="Arial"/>
          <w:color w:val="222222"/>
          <w:sz w:val="24"/>
          <w:szCs w:val="24"/>
        </w:rPr>
        <w:t>JSFiddle</w:t>
      </w:r>
      <w:proofErr w:type="spellEnd"/>
      <w:r w:rsidRPr="00C92060">
        <w:rPr>
          <w:rFonts w:eastAsia="Times New Roman" w:cs="Arial"/>
          <w:color w:val="222222"/>
          <w:sz w:val="24"/>
          <w:szCs w:val="24"/>
        </w:rPr>
        <w:t xml:space="preserve"> – </w:t>
      </w:r>
      <w:hyperlink r:id="rId11" w:tgtFrame="_new" w:history="1">
        <w:r w:rsidRPr="00C92060">
          <w:rPr>
            <w:rFonts w:eastAsia="Times New Roman" w:cs="Arial"/>
            <w:color w:val="075FB8"/>
            <w:sz w:val="24"/>
            <w:szCs w:val="24"/>
            <w:u w:val="single"/>
            <w:bdr w:val="none" w:sz="0" w:space="0" w:color="auto" w:frame="1"/>
          </w:rPr>
          <w:t>http://jsfiddle.net/viralpatel/WCZcZ/</w:t>
        </w:r>
      </w:hyperlink>
    </w:p>
    <w:p w:rsidR="00C92060" w:rsidRPr="00C92060" w:rsidRDefault="00C92060" w:rsidP="00C92060">
      <w:pPr>
        <w:shd w:val="clear" w:color="auto" w:fill="FFFFFF"/>
        <w:spacing w:after="240" w:line="360" w:lineRule="atLeast"/>
        <w:textAlignment w:val="baseline"/>
        <w:rPr>
          <w:rFonts w:eastAsia="Times New Roman" w:cs="Arial"/>
          <w:color w:val="222222"/>
          <w:sz w:val="24"/>
          <w:szCs w:val="24"/>
        </w:rPr>
      </w:pPr>
      <w:r w:rsidRPr="00C92060">
        <w:rPr>
          <w:rFonts w:eastAsia="Times New Roman" w:cs="Arial"/>
          <w:color w:val="222222"/>
          <w:sz w:val="24"/>
          <w:szCs w:val="24"/>
        </w:rPr>
        <w:t xml:space="preserve">We define two controllers, </w:t>
      </w:r>
      <w:proofErr w:type="spellStart"/>
      <w:r w:rsidRPr="00C92060">
        <w:rPr>
          <w:rFonts w:eastAsia="Times New Roman" w:cs="Arial"/>
          <w:color w:val="222222"/>
          <w:sz w:val="24"/>
          <w:szCs w:val="24"/>
        </w:rPr>
        <w:t>CarController</w:t>
      </w:r>
      <w:proofErr w:type="spellEnd"/>
      <w:r w:rsidRPr="00C92060">
        <w:rPr>
          <w:rFonts w:eastAsia="Times New Roman" w:cs="Arial"/>
          <w:color w:val="222222"/>
          <w:sz w:val="24"/>
          <w:szCs w:val="24"/>
        </w:rPr>
        <w:t xml:space="preserve"> and </w:t>
      </w:r>
      <w:proofErr w:type="spellStart"/>
      <w:r w:rsidRPr="00C92060">
        <w:rPr>
          <w:rFonts w:eastAsia="Times New Roman" w:cs="Arial"/>
          <w:color w:val="222222"/>
          <w:sz w:val="24"/>
          <w:szCs w:val="24"/>
        </w:rPr>
        <w:t>BMWController</w:t>
      </w:r>
      <w:proofErr w:type="spellEnd"/>
      <w:r w:rsidRPr="00C92060">
        <w:rPr>
          <w:rFonts w:eastAsia="Times New Roman" w:cs="Arial"/>
          <w:color w:val="222222"/>
          <w:sz w:val="24"/>
          <w:szCs w:val="24"/>
        </w:rPr>
        <w:t xml:space="preserve">. </w:t>
      </w:r>
      <w:proofErr w:type="spellStart"/>
      <w:r w:rsidRPr="00C92060">
        <w:rPr>
          <w:rFonts w:eastAsia="Times New Roman" w:cs="Arial"/>
          <w:color w:val="222222"/>
          <w:sz w:val="24"/>
          <w:szCs w:val="24"/>
        </w:rPr>
        <w:t>CarController</w:t>
      </w:r>
      <w:proofErr w:type="spellEnd"/>
      <w:r w:rsidRPr="00C92060">
        <w:rPr>
          <w:rFonts w:eastAsia="Times New Roman" w:cs="Arial"/>
          <w:color w:val="222222"/>
          <w:sz w:val="24"/>
          <w:szCs w:val="24"/>
        </w:rPr>
        <w:t xml:space="preserve"> defines two attributes name and type on $scope and also defines one method </w:t>
      </w:r>
      <w:proofErr w:type="spellStart"/>
      <w:proofErr w:type="gramStart"/>
      <w:r w:rsidRPr="00C92060">
        <w:rPr>
          <w:rFonts w:eastAsia="Times New Roman" w:cs="Arial"/>
          <w:color w:val="222222"/>
          <w:sz w:val="24"/>
          <w:szCs w:val="24"/>
        </w:rPr>
        <w:t>clickme</w:t>
      </w:r>
      <w:proofErr w:type="spellEnd"/>
      <w:r w:rsidRPr="00C92060">
        <w:rPr>
          <w:rFonts w:eastAsia="Times New Roman" w:cs="Arial"/>
          <w:color w:val="222222"/>
          <w:sz w:val="24"/>
          <w:szCs w:val="24"/>
        </w:rPr>
        <w:t>(</w:t>
      </w:r>
      <w:proofErr w:type="gramEnd"/>
      <w:r w:rsidRPr="00C92060">
        <w:rPr>
          <w:rFonts w:eastAsia="Times New Roman" w:cs="Arial"/>
          <w:color w:val="222222"/>
          <w:sz w:val="24"/>
          <w:szCs w:val="24"/>
        </w:rPr>
        <w:t>).</w:t>
      </w:r>
    </w:p>
    <w:p w:rsidR="00C92060" w:rsidRPr="00C92060" w:rsidRDefault="00C92060" w:rsidP="00C92060">
      <w:pPr>
        <w:shd w:val="clear" w:color="auto" w:fill="FFFFFF"/>
        <w:spacing w:after="240" w:line="360" w:lineRule="atLeast"/>
        <w:textAlignment w:val="baseline"/>
        <w:rPr>
          <w:rFonts w:eastAsia="Times New Roman" w:cs="Arial"/>
          <w:color w:val="222222"/>
          <w:sz w:val="24"/>
          <w:szCs w:val="24"/>
        </w:rPr>
      </w:pPr>
      <w:proofErr w:type="spellStart"/>
      <w:r w:rsidRPr="00C92060">
        <w:rPr>
          <w:rFonts w:eastAsia="Times New Roman" w:cs="Arial"/>
          <w:color w:val="222222"/>
          <w:sz w:val="24"/>
          <w:szCs w:val="24"/>
        </w:rPr>
        <w:t>BMWController</w:t>
      </w:r>
      <w:proofErr w:type="spellEnd"/>
      <w:r w:rsidRPr="00C92060">
        <w:rPr>
          <w:rFonts w:eastAsia="Times New Roman" w:cs="Arial"/>
          <w:color w:val="222222"/>
          <w:sz w:val="24"/>
          <w:szCs w:val="24"/>
        </w:rPr>
        <w:t xml:space="preserve"> just override name attribute. Notice that it does not have name and </w:t>
      </w:r>
      <w:proofErr w:type="spellStart"/>
      <w:r w:rsidRPr="00C92060">
        <w:rPr>
          <w:rFonts w:eastAsia="Times New Roman" w:cs="Arial"/>
          <w:color w:val="222222"/>
          <w:sz w:val="24"/>
          <w:szCs w:val="24"/>
        </w:rPr>
        <w:t>clickme</w:t>
      </w:r>
      <w:proofErr w:type="spellEnd"/>
      <w:r w:rsidRPr="00C92060">
        <w:rPr>
          <w:rFonts w:eastAsia="Times New Roman" w:cs="Arial"/>
          <w:color w:val="222222"/>
          <w:sz w:val="24"/>
          <w:szCs w:val="24"/>
        </w:rPr>
        <w:t xml:space="preserve"> defined within its body. These attributes are defined by parent controller in this case </w:t>
      </w:r>
      <w:proofErr w:type="spellStart"/>
      <w:r w:rsidRPr="00C92060">
        <w:rPr>
          <w:rFonts w:eastAsia="Times New Roman" w:cs="Arial"/>
          <w:color w:val="222222"/>
          <w:sz w:val="24"/>
          <w:szCs w:val="24"/>
        </w:rPr>
        <w:t>CarController</w:t>
      </w:r>
      <w:proofErr w:type="spellEnd"/>
      <w:r w:rsidRPr="00C92060">
        <w:rPr>
          <w:rFonts w:eastAsia="Times New Roman" w:cs="Arial"/>
          <w:color w:val="222222"/>
          <w:sz w:val="24"/>
          <w:szCs w:val="24"/>
        </w:rPr>
        <w:t xml:space="preserve">. Within </w:t>
      </w:r>
      <w:proofErr w:type="spellStart"/>
      <w:r w:rsidRPr="00C92060">
        <w:rPr>
          <w:rFonts w:eastAsia="Times New Roman" w:cs="Arial"/>
          <w:color w:val="222222"/>
          <w:sz w:val="24"/>
          <w:szCs w:val="24"/>
        </w:rPr>
        <w:t>BMWController</w:t>
      </w:r>
      <w:proofErr w:type="spellEnd"/>
      <w:r w:rsidRPr="00C92060">
        <w:rPr>
          <w:rFonts w:eastAsia="Times New Roman" w:cs="Arial"/>
          <w:color w:val="222222"/>
          <w:sz w:val="24"/>
          <w:szCs w:val="24"/>
        </w:rPr>
        <w:t xml:space="preserve">, we initialize </w:t>
      </w:r>
      <w:proofErr w:type="spellStart"/>
      <w:r w:rsidRPr="00C92060">
        <w:rPr>
          <w:rFonts w:eastAsia="Times New Roman" w:cs="Arial"/>
          <w:color w:val="222222"/>
          <w:sz w:val="24"/>
          <w:szCs w:val="24"/>
        </w:rPr>
        <w:t>CarController</w:t>
      </w:r>
      <w:proofErr w:type="spellEnd"/>
      <w:r w:rsidRPr="00C92060">
        <w:rPr>
          <w:rFonts w:eastAsia="Times New Roman" w:cs="Arial"/>
          <w:color w:val="222222"/>
          <w:sz w:val="24"/>
          <w:szCs w:val="24"/>
        </w:rPr>
        <w:t xml:space="preserve"> and bind it into current scope using $</w:t>
      </w:r>
      <w:proofErr w:type="spellStart"/>
      <w:proofErr w:type="gramStart"/>
      <w:r w:rsidRPr="00C92060">
        <w:rPr>
          <w:rFonts w:eastAsia="Times New Roman" w:cs="Arial"/>
          <w:color w:val="222222"/>
          <w:sz w:val="24"/>
          <w:szCs w:val="24"/>
        </w:rPr>
        <w:t>injector.invoke</w:t>
      </w:r>
      <w:proofErr w:type="spellEnd"/>
      <w:r w:rsidRPr="00C92060">
        <w:rPr>
          <w:rFonts w:eastAsia="Times New Roman" w:cs="Arial"/>
          <w:color w:val="222222"/>
          <w:sz w:val="24"/>
          <w:szCs w:val="24"/>
        </w:rPr>
        <w:t>(</w:t>
      </w:r>
      <w:proofErr w:type="gramEnd"/>
      <w:r w:rsidRPr="00C92060">
        <w:rPr>
          <w:rFonts w:eastAsia="Times New Roman" w:cs="Arial"/>
          <w:color w:val="222222"/>
          <w:sz w:val="24"/>
          <w:szCs w:val="24"/>
        </w:rPr>
        <w:t>) method.</w:t>
      </w:r>
    </w:p>
    <w:p w:rsidR="00C92060" w:rsidRPr="00C92060" w:rsidRDefault="00C92060" w:rsidP="00C92060">
      <w:pPr>
        <w:shd w:val="clear" w:color="auto" w:fill="FFFFFF"/>
        <w:spacing w:after="240" w:line="360" w:lineRule="atLeast"/>
        <w:textAlignment w:val="baseline"/>
        <w:rPr>
          <w:rFonts w:eastAsia="Times New Roman" w:cs="Arial"/>
          <w:color w:val="222222"/>
          <w:sz w:val="24"/>
          <w:szCs w:val="24"/>
        </w:rPr>
      </w:pPr>
      <w:r w:rsidRPr="00C92060">
        <w:rPr>
          <w:rFonts w:eastAsia="Times New Roman" w:cs="Arial"/>
          <w:color w:val="222222"/>
          <w:sz w:val="24"/>
          <w:szCs w:val="24"/>
        </w:rPr>
        <w:lastRenderedPageBreak/>
        <w:t xml:space="preserve">Once this is done, notice how in HTML page the </w:t>
      </w:r>
      <w:proofErr w:type="spellStart"/>
      <w:r w:rsidRPr="00C92060">
        <w:rPr>
          <w:rFonts w:eastAsia="Times New Roman" w:cs="Arial"/>
          <w:color w:val="222222"/>
          <w:sz w:val="24"/>
          <w:szCs w:val="24"/>
        </w:rPr>
        <w:t>BMWController</w:t>
      </w:r>
      <w:proofErr w:type="spellEnd"/>
      <w:r w:rsidRPr="00C92060">
        <w:rPr>
          <w:rFonts w:eastAsia="Times New Roman" w:cs="Arial"/>
          <w:color w:val="222222"/>
          <w:sz w:val="24"/>
          <w:szCs w:val="24"/>
        </w:rPr>
        <w:t xml:space="preserve"> points to its parent’s attributes.</w:t>
      </w:r>
    </w:p>
    <w:p w:rsidR="00C92060" w:rsidRPr="00C92060" w:rsidRDefault="00C92060" w:rsidP="00C92060">
      <w:pPr>
        <w:shd w:val="clear" w:color="auto" w:fill="FFFFFF"/>
        <w:spacing w:before="120" w:after="96" w:line="288" w:lineRule="atLeast"/>
        <w:textAlignment w:val="baseline"/>
        <w:outlineLvl w:val="1"/>
        <w:rPr>
          <w:rFonts w:eastAsia="Times New Roman" w:cs="Arial"/>
          <w:color w:val="333333"/>
          <w:sz w:val="24"/>
          <w:szCs w:val="24"/>
        </w:rPr>
      </w:pPr>
      <w:r w:rsidRPr="00C92060">
        <w:rPr>
          <w:rFonts w:eastAsia="Times New Roman" w:cs="Arial"/>
          <w:color w:val="333333"/>
          <w:sz w:val="24"/>
          <w:szCs w:val="24"/>
        </w:rPr>
        <w:t xml:space="preserve">6. End to end application using </w:t>
      </w:r>
      <w:proofErr w:type="spellStart"/>
      <w:r w:rsidRPr="00C92060">
        <w:rPr>
          <w:rFonts w:eastAsia="Times New Roman" w:cs="Arial"/>
          <w:color w:val="333333"/>
          <w:sz w:val="24"/>
          <w:szCs w:val="24"/>
        </w:rPr>
        <w:t>AngularJS</w:t>
      </w:r>
      <w:proofErr w:type="spellEnd"/>
      <w:r w:rsidRPr="00C92060">
        <w:rPr>
          <w:rFonts w:eastAsia="Times New Roman" w:cs="Arial"/>
          <w:color w:val="333333"/>
          <w:sz w:val="24"/>
          <w:szCs w:val="24"/>
        </w:rPr>
        <w:t xml:space="preserve"> Controller</w:t>
      </w:r>
    </w:p>
    <w:p w:rsidR="00C92060" w:rsidRPr="00C92060" w:rsidRDefault="00C92060" w:rsidP="00C92060">
      <w:pPr>
        <w:shd w:val="clear" w:color="auto" w:fill="FFFFFF"/>
        <w:spacing w:after="240" w:line="360" w:lineRule="atLeast"/>
        <w:textAlignment w:val="baseline"/>
        <w:rPr>
          <w:rFonts w:eastAsia="Times New Roman" w:cs="Arial"/>
          <w:color w:val="222222"/>
          <w:sz w:val="24"/>
          <w:szCs w:val="24"/>
        </w:rPr>
      </w:pPr>
      <w:r w:rsidRPr="00C92060">
        <w:rPr>
          <w:rFonts w:eastAsia="Times New Roman" w:cs="Arial"/>
          <w:color w:val="222222"/>
          <w:sz w:val="24"/>
          <w:szCs w:val="24"/>
        </w:rPr>
        <w:t xml:space="preserve">Let us apply the knowledge that we acquired so far and create a </w:t>
      </w:r>
      <w:proofErr w:type="spellStart"/>
      <w:r w:rsidRPr="00C92060">
        <w:rPr>
          <w:rFonts w:eastAsia="Times New Roman" w:cs="Arial"/>
          <w:color w:val="222222"/>
          <w:sz w:val="24"/>
          <w:szCs w:val="24"/>
        </w:rPr>
        <w:t>ContactManager</w:t>
      </w:r>
      <w:proofErr w:type="spellEnd"/>
      <w:r w:rsidRPr="00C92060">
        <w:rPr>
          <w:rFonts w:eastAsia="Times New Roman" w:cs="Arial"/>
          <w:color w:val="222222"/>
          <w:sz w:val="24"/>
          <w:szCs w:val="24"/>
        </w:rPr>
        <w:t xml:space="preserve"> application. Following are some basic requirements of this application:</w:t>
      </w:r>
    </w:p>
    <w:p w:rsidR="00C92060" w:rsidRPr="00C92060" w:rsidRDefault="00C92060" w:rsidP="00C92060">
      <w:pPr>
        <w:numPr>
          <w:ilvl w:val="0"/>
          <w:numId w:val="2"/>
        </w:numPr>
        <w:shd w:val="clear" w:color="auto" w:fill="FFFFFF"/>
        <w:spacing w:after="0" w:line="300" w:lineRule="atLeast"/>
        <w:ind w:left="300"/>
        <w:textAlignment w:val="baseline"/>
        <w:rPr>
          <w:rFonts w:eastAsia="Times New Roman" w:cs="Arial"/>
          <w:color w:val="222222"/>
          <w:sz w:val="24"/>
          <w:szCs w:val="24"/>
        </w:rPr>
      </w:pPr>
      <w:r w:rsidRPr="00C92060">
        <w:rPr>
          <w:rFonts w:eastAsia="Times New Roman" w:cs="Arial"/>
          <w:color w:val="222222"/>
          <w:sz w:val="24"/>
          <w:szCs w:val="24"/>
        </w:rPr>
        <w:t>User can add new contact (name, email address and phone number)</w:t>
      </w:r>
    </w:p>
    <w:p w:rsidR="00C92060" w:rsidRPr="00C92060" w:rsidRDefault="00C92060" w:rsidP="00C92060">
      <w:pPr>
        <w:numPr>
          <w:ilvl w:val="0"/>
          <w:numId w:val="2"/>
        </w:numPr>
        <w:shd w:val="clear" w:color="auto" w:fill="FFFFFF"/>
        <w:spacing w:after="0" w:line="300" w:lineRule="atLeast"/>
        <w:ind w:left="300"/>
        <w:textAlignment w:val="baseline"/>
        <w:rPr>
          <w:rFonts w:eastAsia="Times New Roman" w:cs="Arial"/>
          <w:color w:val="222222"/>
          <w:sz w:val="24"/>
          <w:szCs w:val="24"/>
        </w:rPr>
      </w:pPr>
      <w:r w:rsidRPr="00C92060">
        <w:rPr>
          <w:rFonts w:eastAsia="Times New Roman" w:cs="Arial"/>
          <w:color w:val="222222"/>
          <w:sz w:val="24"/>
          <w:szCs w:val="24"/>
        </w:rPr>
        <w:t>List of contacts should be shown</w:t>
      </w:r>
    </w:p>
    <w:p w:rsidR="00C92060" w:rsidRPr="00C92060" w:rsidRDefault="00C92060" w:rsidP="00C92060">
      <w:pPr>
        <w:numPr>
          <w:ilvl w:val="0"/>
          <w:numId w:val="2"/>
        </w:numPr>
        <w:shd w:val="clear" w:color="auto" w:fill="FFFFFF"/>
        <w:spacing w:after="0" w:line="300" w:lineRule="atLeast"/>
        <w:ind w:left="300"/>
        <w:textAlignment w:val="baseline"/>
        <w:rPr>
          <w:rFonts w:eastAsia="Times New Roman" w:cs="Arial"/>
          <w:color w:val="222222"/>
          <w:sz w:val="24"/>
          <w:szCs w:val="24"/>
        </w:rPr>
      </w:pPr>
      <w:r w:rsidRPr="00C92060">
        <w:rPr>
          <w:rFonts w:eastAsia="Times New Roman" w:cs="Arial"/>
          <w:color w:val="222222"/>
          <w:sz w:val="24"/>
          <w:szCs w:val="24"/>
        </w:rPr>
        <w:t>User can delete any contact from contact list</w:t>
      </w:r>
    </w:p>
    <w:p w:rsidR="00C92060" w:rsidRPr="00C92060" w:rsidRDefault="00C92060" w:rsidP="00C92060">
      <w:pPr>
        <w:numPr>
          <w:ilvl w:val="0"/>
          <w:numId w:val="2"/>
        </w:numPr>
        <w:shd w:val="clear" w:color="auto" w:fill="FFFFFF"/>
        <w:spacing w:after="0" w:line="300" w:lineRule="atLeast"/>
        <w:ind w:left="300"/>
        <w:textAlignment w:val="baseline"/>
        <w:rPr>
          <w:rFonts w:eastAsia="Times New Roman" w:cs="Arial"/>
          <w:color w:val="222222"/>
          <w:sz w:val="24"/>
          <w:szCs w:val="24"/>
        </w:rPr>
      </w:pPr>
      <w:r w:rsidRPr="00C92060">
        <w:rPr>
          <w:rFonts w:eastAsia="Times New Roman" w:cs="Arial"/>
          <w:color w:val="222222"/>
          <w:sz w:val="24"/>
          <w:szCs w:val="24"/>
        </w:rPr>
        <w:t>User can edit any contact from contact list</w:t>
      </w:r>
    </w:p>
    <w:p w:rsidR="00C92060" w:rsidRPr="00C92060" w:rsidRDefault="00C92060" w:rsidP="00C92060">
      <w:pPr>
        <w:shd w:val="clear" w:color="auto" w:fill="FFFFFF"/>
        <w:spacing w:after="240" w:line="360" w:lineRule="atLeast"/>
        <w:textAlignment w:val="baseline"/>
        <w:rPr>
          <w:rFonts w:eastAsia="Times New Roman" w:cs="Arial"/>
          <w:color w:val="222222"/>
          <w:sz w:val="24"/>
          <w:szCs w:val="24"/>
        </w:rPr>
      </w:pPr>
      <w:r w:rsidRPr="00C92060">
        <w:rPr>
          <w:rFonts w:eastAsia="Times New Roman" w:cs="Arial"/>
          <w:color w:val="222222"/>
          <w:sz w:val="24"/>
          <w:szCs w:val="24"/>
        </w:rPr>
        <w:t xml:space="preserve">Following is the HTML </w:t>
      </w:r>
      <w:proofErr w:type="gramStart"/>
      <w:r w:rsidRPr="00C92060">
        <w:rPr>
          <w:rFonts w:eastAsia="Times New Roman" w:cs="Arial"/>
          <w:color w:val="222222"/>
          <w:sz w:val="24"/>
          <w:szCs w:val="24"/>
        </w:rPr>
        <w:t>code which defines a FORM to save new contact and edit</w:t>
      </w:r>
      <w:proofErr w:type="gramEnd"/>
      <w:r w:rsidRPr="00C92060">
        <w:rPr>
          <w:rFonts w:eastAsia="Times New Roman" w:cs="Arial"/>
          <w:color w:val="222222"/>
          <w:sz w:val="24"/>
          <w:szCs w:val="24"/>
        </w:rPr>
        <w:t xml:space="preserve"> contact. And also it defines a table where contacts can be viewed.</w:t>
      </w:r>
    </w:p>
    <w:p w:rsidR="00C92060" w:rsidRPr="00C92060" w:rsidRDefault="00C92060" w:rsidP="00C92060">
      <w:pPr>
        <w:shd w:val="clear" w:color="auto" w:fill="FFFFFF"/>
        <w:spacing w:after="48" w:line="288" w:lineRule="atLeast"/>
        <w:textAlignment w:val="baseline"/>
        <w:outlineLvl w:val="2"/>
        <w:rPr>
          <w:rFonts w:eastAsia="Times New Roman" w:cs="Arial"/>
          <w:color w:val="333333"/>
          <w:sz w:val="24"/>
          <w:szCs w:val="24"/>
        </w:rPr>
      </w:pPr>
      <w:r w:rsidRPr="00C92060">
        <w:rPr>
          <w:rFonts w:eastAsia="Times New Roman" w:cs="Arial"/>
          <w:color w:val="333333"/>
          <w:sz w:val="24"/>
          <w:szCs w:val="24"/>
        </w:rPr>
        <w:t>6.1. The HTML</w:t>
      </w:r>
    </w:p>
    <w:tbl>
      <w:tblPr>
        <w:tblW w:w="9885" w:type="dxa"/>
        <w:tblCellMar>
          <w:left w:w="0" w:type="dxa"/>
          <w:right w:w="0" w:type="dxa"/>
        </w:tblCellMar>
        <w:tblLook w:val="04A0" w:firstRow="1" w:lastRow="0" w:firstColumn="1" w:lastColumn="0" w:noHBand="0" w:noVBand="1"/>
      </w:tblPr>
      <w:tblGrid>
        <w:gridCol w:w="9885"/>
      </w:tblGrid>
      <w:tr w:rsidR="00C92060" w:rsidRPr="00C92060" w:rsidTr="00C92060">
        <w:tc>
          <w:tcPr>
            <w:tcW w:w="9885" w:type="dxa"/>
            <w:shd w:val="clear" w:color="auto" w:fill="F5F5F5"/>
            <w:vAlign w:val="center"/>
            <w:hideMark/>
          </w:tcPr>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sz w:val="24"/>
                <w:szCs w:val="24"/>
              </w:rPr>
              <w:t>&lt;div</w:t>
            </w:r>
            <w:r w:rsidRPr="00C92060">
              <w:rPr>
                <w:rFonts w:eastAsia="Times New Roman" w:cs="Times New Roman"/>
                <w:sz w:val="24"/>
                <w:szCs w:val="24"/>
              </w:rPr>
              <w:t xml:space="preserve"> </w:t>
            </w:r>
            <w:proofErr w:type="spellStart"/>
            <w:r w:rsidRPr="00C92060">
              <w:rPr>
                <w:rFonts w:eastAsia="Times New Roman" w:cs="Courier New"/>
                <w:sz w:val="24"/>
                <w:szCs w:val="24"/>
              </w:rPr>
              <w:t>ng</w:t>
            </w:r>
            <w:proofErr w:type="spellEnd"/>
            <w:r w:rsidRPr="00C92060">
              <w:rPr>
                <w:rFonts w:eastAsia="Times New Roman" w:cs="Courier New"/>
                <w:sz w:val="24"/>
                <w:szCs w:val="24"/>
              </w:rPr>
              <w:t>-controller="</w:t>
            </w:r>
            <w:proofErr w:type="spellStart"/>
            <w:r w:rsidRPr="00C92060">
              <w:rPr>
                <w:rFonts w:eastAsia="Times New Roman" w:cs="Courier New"/>
                <w:sz w:val="24"/>
                <w:szCs w:val="24"/>
              </w:rPr>
              <w:t>ContactController</w:t>
            </w:r>
            <w:proofErr w:type="spellEnd"/>
            <w:r w:rsidRPr="00C92060">
              <w:rPr>
                <w:rFonts w:eastAsia="Times New Roman" w:cs="Courier New"/>
                <w:sz w:val="24"/>
                <w:szCs w:val="24"/>
              </w:rPr>
              <w:t>"&gt;</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&lt;form&gt;</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 xml:space="preserve">&lt;label&gt;Name&lt;/label&gt; </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&lt;input</w:t>
            </w:r>
            <w:r w:rsidRPr="00C92060">
              <w:rPr>
                <w:rFonts w:eastAsia="Times New Roman" w:cs="Times New Roman"/>
                <w:sz w:val="24"/>
                <w:szCs w:val="24"/>
              </w:rPr>
              <w:t xml:space="preserve"> </w:t>
            </w:r>
            <w:r w:rsidRPr="00C92060">
              <w:rPr>
                <w:rFonts w:eastAsia="Times New Roman" w:cs="Courier New"/>
                <w:sz w:val="24"/>
                <w:szCs w:val="24"/>
              </w:rPr>
              <w:t>type="text"</w:t>
            </w:r>
            <w:r w:rsidRPr="00C92060">
              <w:rPr>
                <w:rFonts w:eastAsia="Times New Roman" w:cs="Times New Roman"/>
                <w:sz w:val="24"/>
                <w:szCs w:val="24"/>
              </w:rPr>
              <w:t xml:space="preserve"> </w:t>
            </w:r>
            <w:r w:rsidRPr="00C92060">
              <w:rPr>
                <w:rFonts w:eastAsia="Times New Roman" w:cs="Courier New"/>
                <w:sz w:val="24"/>
                <w:szCs w:val="24"/>
              </w:rPr>
              <w:t>name="name"</w:t>
            </w:r>
            <w:r w:rsidRPr="00C92060">
              <w:rPr>
                <w:rFonts w:eastAsia="Times New Roman" w:cs="Times New Roman"/>
                <w:sz w:val="24"/>
                <w:szCs w:val="24"/>
              </w:rPr>
              <w:t xml:space="preserve"> </w:t>
            </w:r>
            <w:proofErr w:type="spellStart"/>
            <w:r w:rsidRPr="00C92060">
              <w:rPr>
                <w:rFonts w:eastAsia="Times New Roman" w:cs="Courier New"/>
                <w:sz w:val="24"/>
                <w:szCs w:val="24"/>
              </w:rPr>
              <w:t>ng</w:t>
            </w:r>
            <w:proofErr w:type="spellEnd"/>
            <w:r w:rsidRPr="00C92060">
              <w:rPr>
                <w:rFonts w:eastAsia="Times New Roman" w:cs="Courier New"/>
                <w:sz w:val="24"/>
                <w:szCs w:val="24"/>
              </w:rPr>
              <w:t>-model="newcontact.name"/&gt;</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 xml:space="preserve">&lt;label&gt;Email&lt;/label&gt; </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&lt;input</w:t>
            </w:r>
            <w:r w:rsidRPr="00C92060">
              <w:rPr>
                <w:rFonts w:eastAsia="Times New Roman" w:cs="Times New Roman"/>
                <w:sz w:val="24"/>
                <w:szCs w:val="24"/>
              </w:rPr>
              <w:t xml:space="preserve"> </w:t>
            </w:r>
            <w:r w:rsidRPr="00C92060">
              <w:rPr>
                <w:rFonts w:eastAsia="Times New Roman" w:cs="Courier New"/>
                <w:sz w:val="24"/>
                <w:szCs w:val="24"/>
              </w:rPr>
              <w:t>type="text"</w:t>
            </w:r>
            <w:r w:rsidRPr="00C92060">
              <w:rPr>
                <w:rFonts w:eastAsia="Times New Roman" w:cs="Times New Roman"/>
                <w:sz w:val="24"/>
                <w:szCs w:val="24"/>
              </w:rPr>
              <w:t xml:space="preserve"> </w:t>
            </w:r>
            <w:r w:rsidRPr="00C92060">
              <w:rPr>
                <w:rFonts w:eastAsia="Times New Roman" w:cs="Courier New"/>
                <w:sz w:val="24"/>
                <w:szCs w:val="24"/>
              </w:rPr>
              <w:t>name="email"</w:t>
            </w:r>
            <w:r w:rsidRPr="00C92060">
              <w:rPr>
                <w:rFonts w:eastAsia="Times New Roman" w:cs="Times New Roman"/>
                <w:sz w:val="24"/>
                <w:szCs w:val="24"/>
              </w:rPr>
              <w:t xml:space="preserve"> </w:t>
            </w:r>
            <w:proofErr w:type="spellStart"/>
            <w:r w:rsidRPr="00C92060">
              <w:rPr>
                <w:rFonts w:eastAsia="Times New Roman" w:cs="Courier New"/>
                <w:sz w:val="24"/>
                <w:szCs w:val="24"/>
              </w:rPr>
              <w:t>ng</w:t>
            </w:r>
            <w:proofErr w:type="spellEnd"/>
            <w:r w:rsidRPr="00C92060">
              <w:rPr>
                <w:rFonts w:eastAsia="Times New Roman" w:cs="Courier New"/>
                <w:sz w:val="24"/>
                <w:szCs w:val="24"/>
              </w:rPr>
              <w:t>-model="</w:t>
            </w:r>
            <w:proofErr w:type="spellStart"/>
            <w:r w:rsidRPr="00C92060">
              <w:rPr>
                <w:rFonts w:eastAsia="Times New Roman" w:cs="Courier New"/>
                <w:sz w:val="24"/>
                <w:szCs w:val="24"/>
              </w:rPr>
              <w:t>newcontact.email</w:t>
            </w:r>
            <w:proofErr w:type="spellEnd"/>
            <w:r w:rsidRPr="00C92060">
              <w:rPr>
                <w:rFonts w:eastAsia="Times New Roman" w:cs="Courier New"/>
                <w:sz w:val="24"/>
                <w:szCs w:val="24"/>
              </w:rPr>
              <w:t>"/&gt;</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 xml:space="preserve">&lt;label&gt;Phone&lt;/label&gt; </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&lt;input</w:t>
            </w:r>
            <w:r w:rsidRPr="00C92060">
              <w:rPr>
                <w:rFonts w:eastAsia="Times New Roman" w:cs="Times New Roman"/>
                <w:sz w:val="24"/>
                <w:szCs w:val="24"/>
              </w:rPr>
              <w:t xml:space="preserve"> </w:t>
            </w:r>
            <w:r w:rsidRPr="00C92060">
              <w:rPr>
                <w:rFonts w:eastAsia="Times New Roman" w:cs="Courier New"/>
                <w:sz w:val="24"/>
                <w:szCs w:val="24"/>
              </w:rPr>
              <w:t>type="text"</w:t>
            </w:r>
            <w:r w:rsidRPr="00C92060">
              <w:rPr>
                <w:rFonts w:eastAsia="Times New Roman" w:cs="Times New Roman"/>
                <w:sz w:val="24"/>
                <w:szCs w:val="24"/>
              </w:rPr>
              <w:t xml:space="preserve"> </w:t>
            </w:r>
            <w:r w:rsidRPr="00C92060">
              <w:rPr>
                <w:rFonts w:eastAsia="Times New Roman" w:cs="Courier New"/>
                <w:sz w:val="24"/>
                <w:szCs w:val="24"/>
              </w:rPr>
              <w:t>name="phone"</w:t>
            </w:r>
            <w:r w:rsidRPr="00C92060">
              <w:rPr>
                <w:rFonts w:eastAsia="Times New Roman" w:cs="Times New Roman"/>
                <w:sz w:val="24"/>
                <w:szCs w:val="24"/>
              </w:rPr>
              <w:t xml:space="preserve"> </w:t>
            </w:r>
            <w:proofErr w:type="spellStart"/>
            <w:r w:rsidRPr="00C92060">
              <w:rPr>
                <w:rFonts w:eastAsia="Times New Roman" w:cs="Courier New"/>
                <w:sz w:val="24"/>
                <w:szCs w:val="24"/>
              </w:rPr>
              <w:t>ng</w:t>
            </w:r>
            <w:proofErr w:type="spellEnd"/>
            <w:r w:rsidRPr="00C92060">
              <w:rPr>
                <w:rFonts w:eastAsia="Times New Roman" w:cs="Courier New"/>
                <w:sz w:val="24"/>
                <w:szCs w:val="24"/>
              </w:rPr>
              <w:t>-model="</w:t>
            </w:r>
            <w:proofErr w:type="spellStart"/>
            <w:r w:rsidRPr="00C92060">
              <w:rPr>
                <w:rFonts w:eastAsia="Times New Roman" w:cs="Courier New"/>
                <w:sz w:val="24"/>
                <w:szCs w:val="24"/>
              </w:rPr>
              <w:t>newcontact.phone</w:t>
            </w:r>
            <w:proofErr w:type="spellEnd"/>
            <w:r w:rsidRPr="00C92060">
              <w:rPr>
                <w:rFonts w:eastAsia="Times New Roman" w:cs="Courier New"/>
                <w:sz w:val="24"/>
                <w:szCs w:val="24"/>
              </w:rPr>
              <w:t>"/&gt;</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&lt;</w:t>
            </w:r>
            <w:proofErr w:type="spellStart"/>
            <w:r w:rsidRPr="00C92060">
              <w:rPr>
                <w:rFonts w:eastAsia="Times New Roman" w:cs="Courier New"/>
                <w:sz w:val="24"/>
                <w:szCs w:val="24"/>
              </w:rPr>
              <w:t>br</w:t>
            </w:r>
            <w:proofErr w:type="spellEnd"/>
            <w:r w:rsidRPr="00C92060">
              <w:rPr>
                <w:rFonts w:eastAsia="Times New Roman" w:cs="Courier New"/>
                <w:sz w:val="24"/>
                <w:szCs w:val="24"/>
              </w:rPr>
              <w:t>/&gt;</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&lt;input</w:t>
            </w:r>
            <w:r w:rsidRPr="00C92060">
              <w:rPr>
                <w:rFonts w:eastAsia="Times New Roman" w:cs="Times New Roman"/>
                <w:sz w:val="24"/>
                <w:szCs w:val="24"/>
              </w:rPr>
              <w:t xml:space="preserve"> </w:t>
            </w:r>
            <w:r w:rsidRPr="00C92060">
              <w:rPr>
                <w:rFonts w:eastAsia="Times New Roman" w:cs="Courier New"/>
                <w:sz w:val="24"/>
                <w:szCs w:val="24"/>
              </w:rPr>
              <w:t>type="hidden"</w:t>
            </w:r>
            <w:r w:rsidRPr="00C92060">
              <w:rPr>
                <w:rFonts w:eastAsia="Times New Roman" w:cs="Times New Roman"/>
                <w:sz w:val="24"/>
                <w:szCs w:val="24"/>
              </w:rPr>
              <w:t xml:space="preserve"> </w:t>
            </w:r>
            <w:proofErr w:type="spellStart"/>
            <w:r w:rsidRPr="00C92060">
              <w:rPr>
                <w:rFonts w:eastAsia="Times New Roman" w:cs="Courier New"/>
                <w:sz w:val="24"/>
                <w:szCs w:val="24"/>
              </w:rPr>
              <w:t>ng</w:t>
            </w:r>
            <w:proofErr w:type="spellEnd"/>
            <w:r w:rsidRPr="00C92060">
              <w:rPr>
                <w:rFonts w:eastAsia="Times New Roman" w:cs="Courier New"/>
                <w:sz w:val="24"/>
                <w:szCs w:val="24"/>
              </w:rPr>
              <w:t>-model="newcontact.id"</w:t>
            </w:r>
            <w:r w:rsidRPr="00C92060">
              <w:rPr>
                <w:rFonts w:eastAsia="Times New Roman" w:cs="Times New Roman"/>
                <w:sz w:val="24"/>
                <w:szCs w:val="24"/>
              </w:rPr>
              <w:t xml:space="preserve"> </w:t>
            </w:r>
            <w:r w:rsidRPr="00C92060">
              <w:rPr>
                <w:rFonts w:eastAsia="Times New Roman" w:cs="Courier New"/>
                <w:sz w:val="24"/>
                <w:szCs w:val="24"/>
              </w:rPr>
              <w:t>/&gt;</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&lt;input</w:t>
            </w:r>
            <w:r w:rsidRPr="00C92060">
              <w:rPr>
                <w:rFonts w:eastAsia="Times New Roman" w:cs="Times New Roman"/>
                <w:sz w:val="24"/>
                <w:szCs w:val="24"/>
              </w:rPr>
              <w:t xml:space="preserve"> </w:t>
            </w:r>
            <w:r w:rsidRPr="00C92060">
              <w:rPr>
                <w:rFonts w:eastAsia="Times New Roman" w:cs="Courier New"/>
                <w:sz w:val="24"/>
                <w:szCs w:val="24"/>
              </w:rPr>
              <w:t>type="button"</w:t>
            </w:r>
            <w:r w:rsidRPr="00C92060">
              <w:rPr>
                <w:rFonts w:eastAsia="Times New Roman" w:cs="Times New Roman"/>
                <w:sz w:val="24"/>
                <w:szCs w:val="24"/>
              </w:rPr>
              <w:t xml:space="preserve"> </w:t>
            </w:r>
            <w:r w:rsidRPr="00C92060">
              <w:rPr>
                <w:rFonts w:eastAsia="Times New Roman" w:cs="Courier New"/>
                <w:sz w:val="24"/>
                <w:szCs w:val="24"/>
              </w:rPr>
              <w:t>value="Save"</w:t>
            </w:r>
            <w:r w:rsidRPr="00C92060">
              <w:rPr>
                <w:rFonts w:eastAsia="Times New Roman" w:cs="Times New Roman"/>
                <w:sz w:val="24"/>
                <w:szCs w:val="24"/>
              </w:rPr>
              <w:t xml:space="preserve"> </w:t>
            </w:r>
            <w:proofErr w:type="spellStart"/>
            <w:r w:rsidRPr="00C92060">
              <w:rPr>
                <w:rFonts w:eastAsia="Times New Roman" w:cs="Courier New"/>
                <w:sz w:val="24"/>
                <w:szCs w:val="24"/>
              </w:rPr>
              <w:t>ng</w:t>
            </w:r>
            <w:proofErr w:type="spellEnd"/>
            <w:r w:rsidRPr="00C92060">
              <w:rPr>
                <w:rFonts w:eastAsia="Times New Roman" w:cs="Courier New"/>
                <w:sz w:val="24"/>
                <w:szCs w:val="24"/>
              </w:rPr>
              <w:t>-click="</w:t>
            </w:r>
            <w:proofErr w:type="spellStart"/>
            <w:r w:rsidRPr="00C92060">
              <w:rPr>
                <w:rFonts w:eastAsia="Times New Roman" w:cs="Courier New"/>
                <w:sz w:val="24"/>
                <w:szCs w:val="24"/>
              </w:rPr>
              <w:t>saveContact</w:t>
            </w:r>
            <w:proofErr w:type="spellEnd"/>
            <w:r w:rsidRPr="00C92060">
              <w:rPr>
                <w:rFonts w:eastAsia="Times New Roman" w:cs="Courier New"/>
                <w:sz w:val="24"/>
                <w:szCs w:val="24"/>
              </w:rPr>
              <w:t>()"</w:t>
            </w:r>
            <w:r w:rsidRPr="00C92060">
              <w:rPr>
                <w:rFonts w:eastAsia="Times New Roman" w:cs="Times New Roman"/>
                <w:sz w:val="24"/>
                <w:szCs w:val="24"/>
              </w:rPr>
              <w:t xml:space="preserve"> </w:t>
            </w:r>
            <w:r w:rsidRPr="00C92060">
              <w:rPr>
                <w:rFonts w:eastAsia="Times New Roman" w:cs="Courier New"/>
                <w:sz w:val="24"/>
                <w:szCs w:val="24"/>
              </w:rPr>
              <w:t>/&gt;</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&lt;/form&gt;</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sz w:val="24"/>
                <w:szCs w:val="24"/>
              </w:rPr>
              <w:t>&lt;table&gt;</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sz w:val="24"/>
                <w:szCs w:val="24"/>
              </w:rPr>
              <w:t>&lt;</w:t>
            </w:r>
            <w:proofErr w:type="spellStart"/>
            <w:r w:rsidRPr="00C92060">
              <w:rPr>
                <w:rFonts w:eastAsia="Times New Roman" w:cs="Courier New"/>
                <w:sz w:val="24"/>
                <w:szCs w:val="24"/>
              </w:rPr>
              <w:t>thead</w:t>
            </w:r>
            <w:proofErr w:type="spellEnd"/>
            <w:r w:rsidRPr="00C92060">
              <w:rPr>
                <w:rFonts w:eastAsia="Times New Roman" w:cs="Courier New"/>
                <w:sz w:val="24"/>
                <w:szCs w:val="24"/>
              </w:rPr>
              <w:t xml:space="preserve">&gt; </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sz w:val="24"/>
                <w:szCs w:val="24"/>
              </w:rPr>
              <w:t>&lt;</w:t>
            </w:r>
            <w:proofErr w:type="spellStart"/>
            <w:r w:rsidRPr="00C92060">
              <w:rPr>
                <w:rFonts w:eastAsia="Times New Roman" w:cs="Courier New"/>
                <w:sz w:val="24"/>
                <w:szCs w:val="24"/>
              </w:rPr>
              <w:t>tr</w:t>
            </w:r>
            <w:proofErr w:type="spellEnd"/>
            <w:r w:rsidRPr="00C92060">
              <w:rPr>
                <w:rFonts w:eastAsia="Times New Roman" w:cs="Courier New"/>
                <w:sz w:val="24"/>
                <w:szCs w:val="24"/>
              </w:rPr>
              <w:t>&gt;</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&lt;</w:t>
            </w:r>
            <w:proofErr w:type="spellStart"/>
            <w:r w:rsidRPr="00C92060">
              <w:rPr>
                <w:rFonts w:eastAsia="Times New Roman" w:cs="Courier New"/>
                <w:sz w:val="24"/>
                <w:szCs w:val="24"/>
              </w:rPr>
              <w:t>th</w:t>
            </w:r>
            <w:proofErr w:type="spellEnd"/>
            <w:r w:rsidRPr="00C92060">
              <w:rPr>
                <w:rFonts w:eastAsia="Times New Roman" w:cs="Courier New"/>
                <w:sz w:val="24"/>
                <w:szCs w:val="24"/>
              </w:rPr>
              <w:t>&gt;Name&lt;/</w:t>
            </w:r>
            <w:proofErr w:type="spellStart"/>
            <w:r w:rsidRPr="00C92060">
              <w:rPr>
                <w:rFonts w:eastAsia="Times New Roman" w:cs="Courier New"/>
                <w:sz w:val="24"/>
                <w:szCs w:val="24"/>
              </w:rPr>
              <w:t>th</w:t>
            </w:r>
            <w:proofErr w:type="spellEnd"/>
            <w:r w:rsidRPr="00C92060">
              <w:rPr>
                <w:rFonts w:eastAsia="Times New Roman" w:cs="Courier New"/>
                <w:sz w:val="24"/>
                <w:szCs w:val="24"/>
              </w:rPr>
              <w:t>&gt;</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&lt;</w:t>
            </w:r>
            <w:proofErr w:type="spellStart"/>
            <w:r w:rsidRPr="00C92060">
              <w:rPr>
                <w:rFonts w:eastAsia="Times New Roman" w:cs="Courier New"/>
                <w:sz w:val="24"/>
                <w:szCs w:val="24"/>
              </w:rPr>
              <w:t>th</w:t>
            </w:r>
            <w:proofErr w:type="spellEnd"/>
            <w:r w:rsidRPr="00C92060">
              <w:rPr>
                <w:rFonts w:eastAsia="Times New Roman" w:cs="Courier New"/>
                <w:sz w:val="24"/>
                <w:szCs w:val="24"/>
              </w:rPr>
              <w:t>&gt;Email&lt;/</w:t>
            </w:r>
            <w:proofErr w:type="spellStart"/>
            <w:r w:rsidRPr="00C92060">
              <w:rPr>
                <w:rFonts w:eastAsia="Times New Roman" w:cs="Courier New"/>
                <w:sz w:val="24"/>
                <w:szCs w:val="24"/>
              </w:rPr>
              <w:t>th</w:t>
            </w:r>
            <w:proofErr w:type="spellEnd"/>
            <w:r w:rsidRPr="00C92060">
              <w:rPr>
                <w:rFonts w:eastAsia="Times New Roman" w:cs="Courier New"/>
                <w:sz w:val="24"/>
                <w:szCs w:val="24"/>
              </w:rPr>
              <w:t>&gt;</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&lt;</w:t>
            </w:r>
            <w:proofErr w:type="spellStart"/>
            <w:r w:rsidRPr="00C92060">
              <w:rPr>
                <w:rFonts w:eastAsia="Times New Roman" w:cs="Courier New"/>
                <w:sz w:val="24"/>
                <w:szCs w:val="24"/>
              </w:rPr>
              <w:t>th</w:t>
            </w:r>
            <w:proofErr w:type="spellEnd"/>
            <w:r w:rsidRPr="00C92060">
              <w:rPr>
                <w:rFonts w:eastAsia="Times New Roman" w:cs="Courier New"/>
                <w:sz w:val="24"/>
                <w:szCs w:val="24"/>
              </w:rPr>
              <w:t>&gt;Phone&lt;/</w:t>
            </w:r>
            <w:proofErr w:type="spellStart"/>
            <w:r w:rsidRPr="00C92060">
              <w:rPr>
                <w:rFonts w:eastAsia="Times New Roman" w:cs="Courier New"/>
                <w:sz w:val="24"/>
                <w:szCs w:val="24"/>
              </w:rPr>
              <w:t>th</w:t>
            </w:r>
            <w:proofErr w:type="spellEnd"/>
            <w:r w:rsidRPr="00C92060">
              <w:rPr>
                <w:rFonts w:eastAsia="Times New Roman" w:cs="Courier New"/>
                <w:sz w:val="24"/>
                <w:szCs w:val="24"/>
              </w:rPr>
              <w:t>&gt;</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&lt;</w:t>
            </w:r>
            <w:proofErr w:type="spellStart"/>
            <w:r w:rsidRPr="00C92060">
              <w:rPr>
                <w:rFonts w:eastAsia="Times New Roman" w:cs="Courier New"/>
                <w:sz w:val="24"/>
                <w:szCs w:val="24"/>
              </w:rPr>
              <w:t>th</w:t>
            </w:r>
            <w:proofErr w:type="spellEnd"/>
            <w:r w:rsidRPr="00C92060">
              <w:rPr>
                <w:rFonts w:eastAsia="Times New Roman" w:cs="Courier New"/>
                <w:sz w:val="24"/>
                <w:szCs w:val="24"/>
              </w:rPr>
              <w:t>&gt;Action&lt;/</w:t>
            </w:r>
            <w:proofErr w:type="spellStart"/>
            <w:r w:rsidRPr="00C92060">
              <w:rPr>
                <w:rFonts w:eastAsia="Times New Roman" w:cs="Courier New"/>
                <w:sz w:val="24"/>
                <w:szCs w:val="24"/>
              </w:rPr>
              <w:t>th</w:t>
            </w:r>
            <w:proofErr w:type="spellEnd"/>
            <w:r w:rsidRPr="00C92060">
              <w:rPr>
                <w:rFonts w:eastAsia="Times New Roman" w:cs="Courier New"/>
                <w:sz w:val="24"/>
                <w:szCs w:val="24"/>
              </w:rPr>
              <w:t>&gt;</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sz w:val="24"/>
                <w:szCs w:val="24"/>
              </w:rPr>
              <w:t>&lt;/</w:t>
            </w:r>
            <w:proofErr w:type="spellStart"/>
            <w:r w:rsidRPr="00C92060">
              <w:rPr>
                <w:rFonts w:eastAsia="Times New Roman" w:cs="Courier New"/>
                <w:sz w:val="24"/>
                <w:szCs w:val="24"/>
              </w:rPr>
              <w:t>tr</w:t>
            </w:r>
            <w:proofErr w:type="spellEnd"/>
            <w:r w:rsidRPr="00C92060">
              <w:rPr>
                <w:rFonts w:eastAsia="Times New Roman" w:cs="Courier New"/>
                <w:sz w:val="24"/>
                <w:szCs w:val="24"/>
              </w:rPr>
              <w:t>&gt;</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sz w:val="24"/>
                <w:szCs w:val="24"/>
              </w:rPr>
              <w:t>&lt;/</w:t>
            </w:r>
            <w:proofErr w:type="spellStart"/>
            <w:r w:rsidRPr="00C92060">
              <w:rPr>
                <w:rFonts w:eastAsia="Times New Roman" w:cs="Courier New"/>
                <w:sz w:val="24"/>
                <w:szCs w:val="24"/>
              </w:rPr>
              <w:t>thead</w:t>
            </w:r>
            <w:proofErr w:type="spellEnd"/>
            <w:r w:rsidRPr="00C92060">
              <w:rPr>
                <w:rFonts w:eastAsia="Times New Roman" w:cs="Courier New"/>
                <w:sz w:val="24"/>
                <w:szCs w:val="24"/>
              </w:rPr>
              <w:t>&gt;</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sz w:val="24"/>
                <w:szCs w:val="24"/>
              </w:rPr>
              <w:t>&lt;</w:t>
            </w:r>
            <w:proofErr w:type="spellStart"/>
            <w:r w:rsidRPr="00C92060">
              <w:rPr>
                <w:rFonts w:eastAsia="Times New Roman" w:cs="Courier New"/>
                <w:sz w:val="24"/>
                <w:szCs w:val="24"/>
              </w:rPr>
              <w:t>tbody</w:t>
            </w:r>
            <w:proofErr w:type="spellEnd"/>
            <w:r w:rsidRPr="00C92060">
              <w:rPr>
                <w:rFonts w:eastAsia="Times New Roman" w:cs="Courier New"/>
                <w:sz w:val="24"/>
                <w:szCs w:val="24"/>
              </w:rPr>
              <w:t>&gt;</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sz w:val="24"/>
                <w:szCs w:val="24"/>
              </w:rPr>
              <w:t>&lt;</w:t>
            </w:r>
            <w:proofErr w:type="spellStart"/>
            <w:r w:rsidRPr="00C92060">
              <w:rPr>
                <w:rFonts w:eastAsia="Times New Roman" w:cs="Courier New"/>
                <w:sz w:val="24"/>
                <w:szCs w:val="24"/>
              </w:rPr>
              <w:t>tr</w:t>
            </w:r>
            <w:proofErr w:type="spellEnd"/>
            <w:r w:rsidRPr="00C92060">
              <w:rPr>
                <w:rFonts w:eastAsia="Times New Roman" w:cs="Times New Roman"/>
                <w:sz w:val="24"/>
                <w:szCs w:val="24"/>
              </w:rPr>
              <w:t xml:space="preserve"> </w:t>
            </w:r>
            <w:proofErr w:type="spellStart"/>
            <w:r w:rsidRPr="00C92060">
              <w:rPr>
                <w:rFonts w:eastAsia="Times New Roman" w:cs="Courier New"/>
                <w:sz w:val="24"/>
                <w:szCs w:val="24"/>
              </w:rPr>
              <w:t>ng</w:t>
            </w:r>
            <w:proofErr w:type="spellEnd"/>
            <w:r w:rsidRPr="00C92060">
              <w:rPr>
                <w:rFonts w:eastAsia="Times New Roman" w:cs="Courier New"/>
                <w:sz w:val="24"/>
                <w:szCs w:val="24"/>
              </w:rPr>
              <w:t>-repeat="contact in contacts"&gt;</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&lt;td&gt;{{ contact.name }}&lt;/td&gt;</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 xml:space="preserve">&lt;td&gt;{{ </w:t>
            </w:r>
            <w:proofErr w:type="spellStart"/>
            <w:r w:rsidRPr="00C92060">
              <w:rPr>
                <w:rFonts w:eastAsia="Times New Roman" w:cs="Courier New"/>
                <w:sz w:val="24"/>
                <w:szCs w:val="24"/>
              </w:rPr>
              <w:t>contact.email</w:t>
            </w:r>
            <w:proofErr w:type="spellEnd"/>
            <w:r w:rsidRPr="00C92060">
              <w:rPr>
                <w:rFonts w:eastAsia="Times New Roman" w:cs="Courier New"/>
                <w:sz w:val="24"/>
                <w:szCs w:val="24"/>
              </w:rPr>
              <w:t xml:space="preserve"> }}&lt;/td&gt;</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 xml:space="preserve">&lt;td&gt;{{ </w:t>
            </w:r>
            <w:proofErr w:type="spellStart"/>
            <w:r w:rsidRPr="00C92060">
              <w:rPr>
                <w:rFonts w:eastAsia="Times New Roman" w:cs="Courier New"/>
                <w:sz w:val="24"/>
                <w:szCs w:val="24"/>
              </w:rPr>
              <w:t>contact.phone</w:t>
            </w:r>
            <w:proofErr w:type="spellEnd"/>
            <w:r w:rsidRPr="00C92060">
              <w:rPr>
                <w:rFonts w:eastAsia="Times New Roman" w:cs="Courier New"/>
                <w:sz w:val="24"/>
                <w:szCs w:val="24"/>
              </w:rPr>
              <w:t xml:space="preserve"> }}&lt;/td&gt;</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&lt;td&gt;</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lastRenderedPageBreak/>
              <w:t>        </w:t>
            </w:r>
            <w:r w:rsidRPr="00C92060">
              <w:rPr>
                <w:rFonts w:eastAsia="Times New Roman" w:cs="Courier New"/>
                <w:sz w:val="24"/>
                <w:szCs w:val="24"/>
              </w:rPr>
              <w:t>&lt;a</w:t>
            </w:r>
            <w:r w:rsidRPr="00C92060">
              <w:rPr>
                <w:rFonts w:eastAsia="Times New Roman" w:cs="Times New Roman"/>
                <w:sz w:val="24"/>
                <w:szCs w:val="24"/>
              </w:rPr>
              <w:t xml:space="preserve">  </w:t>
            </w:r>
            <w:proofErr w:type="spellStart"/>
            <w:r w:rsidRPr="00C92060">
              <w:rPr>
                <w:rFonts w:eastAsia="Times New Roman" w:cs="Courier New"/>
                <w:sz w:val="24"/>
                <w:szCs w:val="24"/>
              </w:rPr>
              <w:t>href</w:t>
            </w:r>
            <w:proofErr w:type="spellEnd"/>
            <w:r w:rsidRPr="00C92060">
              <w:rPr>
                <w:rFonts w:eastAsia="Times New Roman" w:cs="Courier New"/>
                <w:sz w:val="24"/>
                <w:szCs w:val="24"/>
              </w:rPr>
              <w:t>="#"</w:t>
            </w:r>
            <w:r w:rsidRPr="00C92060">
              <w:rPr>
                <w:rFonts w:eastAsia="Times New Roman" w:cs="Times New Roman"/>
                <w:sz w:val="24"/>
                <w:szCs w:val="24"/>
              </w:rPr>
              <w:t xml:space="preserve"> </w:t>
            </w:r>
            <w:proofErr w:type="spellStart"/>
            <w:r w:rsidRPr="00C92060">
              <w:rPr>
                <w:rFonts w:eastAsia="Times New Roman" w:cs="Courier New"/>
                <w:sz w:val="24"/>
                <w:szCs w:val="24"/>
              </w:rPr>
              <w:t>ng</w:t>
            </w:r>
            <w:proofErr w:type="spellEnd"/>
            <w:r w:rsidRPr="00C92060">
              <w:rPr>
                <w:rFonts w:eastAsia="Times New Roman" w:cs="Courier New"/>
                <w:sz w:val="24"/>
                <w:szCs w:val="24"/>
              </w:rPr>
              <w:t xml:space="preserve">-click="edit(contact.id)"&gt;edit&lt;/a&gt; | </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&lt;a</w:t>
            </w:r>
            <w:r w:rsidRPr="00C92060">
              <w:rPr>
                <w:rFonts w:eastAsia="Times New Roman" w:cs="Times New Roman"/>
                <w:sz w:val="24"/>
                <w:szCs w:val="24"/>
              </w:rPr>
              <w:t xml:space="preserve"> </w:t>
            </w:r>
            <w:proofErr w:type="spellStart"/>
            <w:r w:rsidRPr="00C92060">
              <w:rPr>
                <w:rFonts w:eastAsia="Times New Roman" w:cs="Courier New"/>
                <w:sz w:val="24"/>
                <w:szCs w:val="24"/>
              </w:rPr>
              <w:t>href</w:t>
            </w:r>
            <w:proofErr w:type="spellEnd"/>
            <w:r w:rsidRPr="00C92060">
              <w:rPr>
                <w:rFonts w:eastAsia="Times New Roman" w:cs="Courier New"/>
                <w:sz w:val="24"/>
                <w:szCs w:val="24"/>
              </w:rPr>
              <w:t>="#"</w:t>
            </w:r>
            <w:r w:rsidRPr="00C92060">
              <w:rPr>
                <w:rFonts w:eastAsia="Times New Roman" w:cs="Times New Roman"/>
                <w:sz w:val="24"/>
                <w:szCs w:val="24"/>
              </w:rPr>
              <w:t xml:space="preserve"> </w:t>
            </w:r>
            <w:proofErr w:type="spellStart"/>
            <w:r w:rsidRPr="00C92060">
              <w:rPr>
                <w:rFonts w:eastAsia="Times New Roman" w:cs="Courier New"/>
                <w:sz w:val="24"/>
                <w:szCs w:val="24"/>
              </w:rPr>
              <w:t>ng</w:t>
            </w:r>
            <w:proofErr w:type="spellEnd"/>
            <w:r w:rsidRPr="00C92060">
              <w:rPr>
                <w:rFonts w:eastAsia="Times New Roman" w:cs="Courier New"/>
                <w:sz w:val="24"/>
                <w:szCs w:val="24"/>
              </w:rPr>
              <w:t>-click="delete(contact.id)"&gt;delete&lt;/a&gt;</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&lt;/td&gt;</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&lt;/</w:t>
            </w:r>
            <w:proofErr w:type="spellStart"/>
            <w:r w:rsidRPr="00C92060">
              <w:rPr>
                <w:rFonts w:eastAsia="Times New Roman" w:cs="Courier New"/>
                <w:sz w:val="24"/>
                <w:szCs w:val="24"/>
              </w:rPr>
              <w:t>tr</w:t>
            </w:r>
            <w:proofErr w:type="spellEnd"/>
            <w:r w:rsidRPr="00C92060">
              <w:rPr>
                <w:rFonts w:eastAsia="Times New Roman" w:cs="Courier New"/>
                <w:sz w:val="24"/>
                <w:szCs w:val="24"/>
              </w:rPr>
              <w:t>&gt;</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sz w:val="24"/>
                <w:szCs w:val="24"/>
              </w:rPr>
              <w:t>&lt;/</w:t>
            </w:r>
            <w:proofErr w:type="spellStart"/>
            <w:r w:rsidRPr="00C92060">
              <w:rPr>
                <w:rFonts w:eastAsia="Times New Roman" w:cs="Courier New"/>
                <w:sz w:val="24"/>
                <w:szCs w:val="24"/>
              </w:rPr>
              <w:t>tbody</w:t>
            </w:r>
            <w:proofErr w:type="spellEnd"/>
            <w:r w:rsidRPr="00C92060">
              <w:rPr>
                <w:rFonts w:eastAsia="Times New Roman" w:cs="Courier New"/>
                <w:sz w:val="24"/>
                <w:szCs w:val="24"/>
              </w:rPr>
              <w:t>&gt;</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sz w:val="24"/>
                <w:szCs w:val="24"/>
              </w:rPr>
              <w:t xml:space="preserve">&lt;/table&gt;    </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sz w:val="24"/>
                <w:szCs w:val="24"/>
              </w:rPr>
              <w:t>&lt;/div&gt;</w:t>
            </w:r>
          </w:p>
        </w:tc>
      </w:tr>
    </w:tbl>
    <w:p w:rsidR="00C92060" w:rsidRPr="00C92060" w:rsidRDefault="00C92060" w:rsidP="00C92060">
      <w:pPr>
        <w:shd w:val="clear" w:color="auto" w:fill="FFFFFF"/>
        <w:spacing w:after="0" w:line="360" w:lineRule="atLeast"/>
        <w:textAlignment w:val="baseline"/>
        <w:rPr>
          <w:rFonts w:eastAsia="Times New Roman" w:cs="Arial"/>
          <w:color w:val="222222"/>
          <w:sz w:val="24"/>
          <w:szCs w:val="24"/>
        </w:rPr>
      </w:pPr>
      <w:r w:rsidRPr="00C92060">
        <w:rPr>
          <w:rFonts w:eastAsia="Times New Roman" w:cs="Arial"/>
          <w:color w:val="222222"/>
          <w:sz w:val="24"/>
          <w:szCs w:val="24"/>
        </w:rPr>
        <w:lastRenderedPageBreak/>
        <w:t>Just note that we have used </w:t>
      </w:r>
      <w:proofErr w:type="spellStart"/>
      <w:r w:rsidRPr="00C92060">
        <w:rPr>
          <w:rFonts w:eastAsia="Times New Roman" w:cs="Consolas"/>
          <w:color w:val="AA3333"/>
          <w:sz w:val="24"/>
          <w:szCs w:val="24"/>
          <w:bdr w:val="none" w:sz="0" w:space="0" w:color="auto" w:frame="1"/>
          <w:shd w:val="clear" w:color="auto" w:fill="EFEFEF"/>
        </w:rPr>
        <w:t>ng</w:t>
      </w:r>
      <w:proofErr w:type="spellEnd"/>
      <w:r w:rsidRPr="00C92060">
        <w:rPr>
          <w:rFonts w:eastAsia="Times New Roman" w:cs="Consolas"/>
          <w:color w:val="AA3333"/>
          <w:sz w:val="24"/>
          <w:szCs w:val="24"/>
          <w:bdr w:val="none" w:sz="0" w:space="0" w:color="auto" w:frame="1"/>
          <w:shd w:val="clear" w:color="auto" w:fill="EFEFEF"/>
        </w:rPr>
        <w:t>-model</w:t>
      </w:r>
      <w:r w:rsidRPr="00C92060">
        <w:rPr>
          <w:rFonts w:eastAsia="Times New Roman" w:cs="Arial"/>
          <w:color w:val="222222"/>
          <w:sz w:val="24"/>
          <w:szCs w:val="24"/>
        </w:rPr>
        <w:t>, </w:t>
      </w:r>
      <w:proofErr w:type="spellStart"/>
      <w:r w:rsidRPr="00C92060">
        <w:rPr>
          <w:rFonts w:eastAsia="Times New Roman" w:cs="Consolas"/>
          <w:color w:val="AA3333"/>
          <w:sz w:val="24"/>
          <w:szCs w:val="24"/>
          <w:bdr w:val="none" w:sz="0" w:space="0" w:color="auto" w:frame="1"/>
          <w:shd w:val="clear" w:color="auto" w:fill="EFEFEF"/>
        </w:rPr>
        <w:t>ng</w:t>
      </w:r>
      <w:proofErr w:type="spellEnd"/>
      <w:r w:rsidRPr="00C92060">
        <w:rPr>
          <w:rFonts w:eastAsia="Times New Roman" w:cs="Consolas"/>
          <w:color w:val="AA3333"/>
          <w:sz w:val="24"/>
          <w:szCs w:val="24"/>
          <w:bdr w:val="none" w:sz="0" w:space="0" w:color="auto" w:frame="1"/>
          <w:shd w:val="clear" w:color="auto" w:fill="EFEFEF"/>
        </w:rPr>
        <w:t>-click</w:t>
      </w:r>
      <w:r w:rsidRPr="00C92060">
        <w:rPr>
          <w:rFonts w:eastAsia="Times New Roman" w:cs="Arial"/>
          <w:color w:val="222222"/>
          <w:sz w:val="24"/>
          <w:szCs w:val="24"/>
        </w:rPr>
        <w:t> and </w:t>
      </w:r>
      <w:proofErr w:type="spellStart"/>
      <w:r w:rsidRPr="00C92060">
        <w:rPr>
          <w:rFonts w:eastAsia="Times New Roman" w:cs="Consolas"/>
          <w:color w:val="AA3333"/>
          <w:sz w:val="24"/>
          <w:szCs w:val="24"/>
          <w:bdr w:val="none" w:sz="0" w:space="0" w:color="auto" w:frame="1"/>
          <w:shd w:val="clear" w:color="auto" w:fill="EFEFEF"/>
        </w:rPr>
        <w:t>ng</w:t>
      </w:r>
      <w:proofErr w:type="spellEnd"/>
      <w:r w:rsidRPr="00C92060">
        <w:rPr>
          <w:rFonts w:eastAsia="Times New Roman" w:cs="Consolas"/>
          <w:color w:val="AA3333"/>
          <w:sz w:val="24"/>
          <w:szCs w:val="24"/>
          <w:bdr w:val="none" w:sz="0" w:space="0" w:color="auto" w:frame="1"/>
          <w:shd w:val="clear" w:color="auto" w:fill="EFEFEF"/>
        </w:rPr>
        <w:t>-repeat</w:t>
      </w:r>
      <w:r w:rsidRPr="00C92060">
        <w:rPr>
          <w:rFonts w:eastAsia="Times New Roman" w:cs="Arial"/>
          <w:color w:val="222222"/>
          <w:sz w:val="24"/>
          <w:szCs w:val="24"/>
        </w:rPr>
        <w:t> attributes from Angular so far.</w:t>
      </w:r>
    </w:p>
    <w:p w:rsidR="00C92060" w:rsidRPr="00C92060" w:rsidRDefault="00C92060" w:rsidP="00C92060">
      <w:pPr>
        <w:shd w:val="clear" w:color="auto" w:fill="FFFFFF"/>
        <w:spacing w:after="240" w:line="360" w:lineRule="atLeast"/>
        <w:textAlignment w:val="baseline"/>
        <w:rPr>
          <w:rFonts w:eastAsia="Times New Roman" w:cs="Arial"/>
          <w:color w:val="222222"/>
          <w:sz w:val="24"/>
          <w:szCs w:val="24"/>
        </w:rPr>
      </w:pPr>
      <w:r w:rsidRPr="00C92060">
        <w:rPr>
          <w:rFonts w:eastAsia="Times New Roman" w:cs="Arial"/>
          <w:color w:val="222222"/>
          <w:sz w:val="24"/>
          <w:szCs w:val="24"/>
        </w:rPr>
        <w:t>To add life to this application, we add following JavaScript code.</w:t>
      </w:r>
    </w:p>
    <w:p w:rsidR="00C92060" w:rsidRPr="00C92060" w:rsidRDefault="00C92060" w:rsidP="00C92060">
      <w:pPr>
        <w:shd w:val="clear" w:color="auto" w:fill="FFFFFF"/>
        <w:spacing w:after="48" w:line="288" w:lineRule="atLeast"/>
        <w:textAlignment w:val="baseline"/>
        <w:outlineLvl w:val="2"/>
        <w:rPr>
          <w:rFonts w:eastAsia="Times New Roman" w:cs="Arial"/>
          <w:color w:val="333333"/>
          <w:sz w:val="24"/>
          <w:szCs w:val="24"/>
        </w:rPr>
      </w:pPr>
      <w:r w:rsidRPr="00C92060">
        <w:rPr>
          <w:rFonts w:eastAsia="Times New Roman" w:cs="Arial"/>
          <w:color w:val="333333"/>
          <w:sz w:val="24"/>
          <w:szCs w:val="24"/>
        </w:rPr>
        <w:t>6.2. The JavaScript</w:t>
      </w:r>
    </w:p>
    <w:tbl>
      <w:tblPr>
        <w:tblW w:w="9885" w:type="dxa"/>
        <w:tblCellMar>
          <w:left w:w="0" w:type="dxa"/>
          <w:right w:w="0" w:type="dxa"/>
        </w:tblCellMar>
        <w:tblLook w:val="04A0" w:firstRow="1" w:lastRow="0" w:firstColumn="1" w:lastColumn="0" w:noHBand="0" w:noVBand="1"/>
      </w:tblPr>
      <w:tblGrid>
        <w:gridCol w:w="9885"/>
      </w:tblGrid>
      <w:tr w:rsidR="00C92060" w:rsidRPr="00C92060" w:rsidTr="00C92060">
        <w:tc>
          <w:tcPr>
            <w:tcW w:w="9885" w:type="dxa"/>
            <w:shd w:val="clear" w:color="auto" w:fill="F5F5F5"/>
            <w:vAlign w:val="center"/>
            <w:hideMark/>
          </w:tcPr>
          <w:p w:rsidR="00C92060" w:rsidRPr="00C92060" w:rsidRDefault="00C92060" w:rsidP="00C92060">
            <w:pPr>
              <w:spacing w:after="0" w:line="240" w:lineRule="auto"/>
              <w:rPr>
                <w:rFonts w:eastAsia="Times New Roman" w:cs="Times New Roman"/>
                <w:sz w:val="24"/>
                <w:szCs w:val="24"/>
              </w:rPr>
            </w:pPr>
            <w:proofErr w:type="spellStart"/>
            <w:r w:rsidRPr="00C92060">
              <w:rPr>
                <w:rFonts w:eastAsia="Times New Roman" w:cs="Courier New"/>
                <w:sz w:val="24"/>
                <w:szCs w:val="24"/>
              </w:rPr>
              <w:t>var</w:t>
            </w:r>
            <w:proofErr w:type="spellEnd"/>
            <w:r w:rsidRPr="00C92060">
              <w:rPr>
                <w:rFonts w:eastAsia="Times New Roman" w:cs="Times New Roman"/>
                <w:sz w:val="24"/>
                <w:szCs w:val="24"/>
              </w:rPr>
              <w:t xml:space="preserve"> </w:t>
            </w:r>
            <w:proofErr w:type="spellStart"/>
            <w:r w:rsidRPr="00C92060">
              <w:rPr>
                <w:rFonts w:eastAsia="Times New Roman" w:cs="Courier New"/>
                <w:sz w:val="24"/>
                <w:szCs w:val="24"/>
              </w:rPr>
              <w:t>uid</w:t>
            </w:r>
            <w:proofErr w:type="spellEnd"/>
            <w:r w:rsidRPr="00C92060">
              <w:rPr>
                <w:rFonts w:eastAsia="Times New Roman" w:cs="Courier New"/>
                <w:sz w:val="24"/>
                <w:szCs w:val="24"/>
              </w:rPr>
              <w:t xml:space="preserve"> = 1;</w:t>
            </w:r>
          </w:p>
          <w:p w:rsidR="00C92060" w:rsidRPr="00C92060" w:rsidRDefault="00C92060" w:rsidP="00C92060">
            <w:pPr>
              <w:spacing w:after="0" w:line="240" w:lineRule="auto"/>
              <w:rPr>
                <w:rFonts w:eastAsia="Times New Roman" w:cs="Times New Roman"/>
                <w:sz w:val="24"/>
                <w:szCs w:val="24"/>
              </w:rPr>
            </w:pPr>
            <w:r w:rsidRPr="00C92060">
              <w:rPr>
                <w:rFonts w:eastAsia="Times New Roman" w:cs="Times New Roman"/>
                <w:sz w:val="24"/>
                <w:szCs w:val="24"/>
              </w:rPr>
              <w:t> </w:t>
            </w:r>
          </w:p>
          <w:p w:rsidR="00C92060" w:rsidRPr="00C92060" w:rsidRDefault="00C92060" w:rsidP="00C92060">
            <w:pPr>
              <w:spacing w:after="0" w:line="240" w:lineRule="auto"/>
              <w:rPr>
                <w:rFonts w:eastAsia="Times New Roman" w:cs="Times New Roman"/>
                <w:sz w:val="24"/>
                <w:szCs w:val="24"/>
              </w:rPr>
            </w:pPr>
            <w:r w:rsidRPr="00C92060">
              <w:rPr>
                <w:rFonts w:eastAsia="Times New Roman" w:cs="Times New Roman"/>
                <w:sz w:val="24"/>
                <w:szCs w:val="24"/>
              </w:rPr>
              <w:t> </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sz w:val="24"/>
                <w:szCs w:val="24"/>
              </w:rPr>
              <w:t>function</w:t>
            </w:r>
            <w:r w:rsidRPr="00C92060">
              <w:rPr>
                <w:rFonts w:eastAsia="Times New Roman" w:cs="Times New Roman"/>
                <w:sz w:val="24"/>
                <w:szCs w:val="24"/>
              </w:rPr>
              <w:t xml:space="preserve"> </w:t>
            </w:r>
            <w:proofErr w:type="spellStart"/>
            <w:r w:rsidRPr="00C92060">
              <w:rPr>
                <w:rFonts w:eastAsia="Times New Roman" w:cs="Courier New"/>
                <w:sz w:val="24"/>
                <w:szCs w:val="24"/>
              </w:rPr>
              <w:t>ContactController</w:t>
            </w:r>
            <w:proofErr w:type="spellEnd"/>
            <w:r w:rsidRPr="00C92060">
              <w:rPr>
                <w:rFonts w:eastAsia="Times New Roman" w:cs="Courier New"/>
                <w:sz w:val="24"/>
                <w:szCs w:val="24"/>
              </w:rPr>
              <w:t>($scope) {</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Times New Roman"/>
                <w:sz w:val="24"/>
                <w:szCs w:val="24"/>
              </w:rPr>
              <w:t> </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w:t>
            </w:r>
            <w:proofErr w:type="spellStart"/>
            <w:r w:rsidRPr="00C92060">
              <w:rPr>
                <w:rFonts w:eastAsia="Times New Roman" w:cs="Courier New"/>
                <w:sz w:val="24"/>
                <w:szCs w:val="24"/>
              </w:rPr>
              <w:t>scope.contacts</w:t>
            </w:r>
            <w:proofErr w:type="spellEnd"/>
            <w:r w:rsidRPr="00C92060">
              <w:rPr>
                <w:rFonts w:eastAsia="Times New Roman" w:cs="Courier New"/>
                <w:sz w:val="24"/>
                <w:szCs w:val="24"/>
              </w:rPr>
              <w:t xml:space="preserve"> = [</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 xml:space="preserve">{ id:0, 'name': 'Viral', </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 xml:space="preserve">'email':'hello@gmail.com', </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'phone': '123-2343-44'</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Times New Roman"/>
                <w:sz w:val="24"/>
                <w:szCs w:val="24"/>
              </w:rPr>
              <w:t> </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w:t>
            </w:r>
            <w:proofErr w:type="spellStart"/>
            <w:r w:rsidRPr="00C92060">
              <w:rPr>
                <w:rFonts w:eastAsia="Times New Roman" w:cs="Courier New"/>
                <w:sz w:val="24"/>
                <w:szCs w:val="24"/>
              </w:rPr>
              <w:t>scope.saveContact</w:t>
            </w:r>
            <w:proofErr w:type="spellEnd"/>
            <w:r w:rsidRPr="00C92060">
              <w:rPr>
                <w:rFonts w:eastAsia="Times New Roman" w:cs="Courier New"/>
                <w:sz w:val="24"/>
                <w:szCs w:val="24"/>
              </w:rPr>
              <w:t xml:space="preserve"> = function() {</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Times New Roman"/>
                <w:sz w:val="24"/>
                <w:szCs w:val="24"/>
              </w:rPr>
              <w:t> </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if($scope.newcontact.id == null) {</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//if this is new contact, add it in contacts array</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 xml:space="preserve">$scope.newcontact.id = </w:t>
            </w:r>
            <w:proofErr w:type="spellStart"/>
            <w:r w:rsidRPr="00C92060">
              <w:rPr>
                <w:rFonts w:eastAsia="Times New Roman" w:cs="Courier New"/>
                <w:sz w:val="24"/>
                <w:szCs w:val="24"/>
              </w:rPr>
              <w:t>uid</w:t>
            </w:r>
            <w:proofErr w:type="spellEnd"/>
            <w:r w:rsidRPr="00C92060">
              <w:rPr>
                <w:rFonts w:eastAsia="Times New Roman" w:cs="Courier New"/>
                <w:sz w:val="24"/>
                <w:szCs w:val="24"/>
              </w:rPr>
              <w:t>++;</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w:t>
            </w:r>
            <w:proofErr w:type="spellStart"/>
            <w:r w:rsidRPr="00C92060">
              <w:rPr>
                <w:rFonts w:eastAsia="Times New Roman" w:cs="Courier New"/>
                <w:sz w:val="24"/>
                <w:szCs w:val="24"/>
              </w:rPr>
              <w:t>scope.contacts.push</w:t>
            </w:r>
            <w:proofErr w:type="spellEnd"/>
            <w:r w:rsidRPr="00C92060">
              <w:rPr>
                <w:rFonts w:eastAsia="Times New Roman" w:cs="Courier New"/>
                <w:sz w:val="24"/>
                <w:szCs w:val="24"/>
              </w:rPr>
              <w:t>($</w:t>
            </w:r>
            <w:proofErr w:type="spellStart"/>
            <w:r w:rsidRPr="00C92060">
              <w:rPr>
                <w:rFonts w:eastAsia="Times New Roman" w:cs="Courier New"/>
                <w:sz w:val="24"/>
                <w:szCs w:val="24"/>
              </w:rPr>
              <w:t>scope.newcontact</w:t>
            </w:r>
            <w:proofErr w:type="spellEnd"/>
            <w:r w:rsidRPr="00C92060">
              <w:rPr>
                <w:rFonts w:eastAsia="Times New Roman" w:cs="Courier New"/>
                <w:sz w:val="24"/>
                <w:szCs w:val="24"/>
              </w:rPr>
              <w:t>);</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 else</w:t>
            </w:r>
            <w:r w:rsidRPr="00C92060">
              <w:rPr>
                <w:rFonts w:eastAsia="Times New Roman" w:cs="Times New Roman"/>
                <w:sz w:val="24"/>
                <w:szCs w:val="24"/>
              </w:rPr>
              <w:t xml:space="preserve"> </w:t>
            </w:r>
            <w:r w:rsidRPr="00C92060">
              <w:rPr>
                <w:rFonts w:eastAsia="Times New Roman" w:cs="Courier New"/>
                <w:sz w:val="24"/>
                <w:szCs w:val="24"/>
              </w:rPr>
              <w:t>{</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//for existing contact, find this contact using id</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 xml:space="preserve">//and </w:t>
            </w:r>
            <w:proofErr w:type="gramStart"/>
            <w:r w:rsidRPr="00C92060">
              <w:rPr>
                <w:rFonts w:eastAsia="Times New Roman" w:cs="Courier New"/>
                <w:sz w:val="24"/>
                <w:szCs w:val="24"/>
              </w:rPr>
              <w:t>update</w:t>
            </w:r>
            <w:proofErr w:type="gramEnd"/>
            <w:r w:rsidRPr="00C92060">
              <w:rPr>
                <w:rFonts w:eastAsia="Times New Roman" w:cs="Courier New"/>
                <w:sz w:val="24"/>
                <w:szCs w:val="24"/>
              </w:rPr>
              <w:t xml:space="preserve"> it.</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for(i in</w:t>
            </w:r>
            <w:r w:rsidRPr="00C92060">
              <w:rPr>
                <w:rFonts w:eastAsia="Times New Roman" w:cs="Times New Roman"/>
                <w:sz w:val="24"/>
                <w:szCs w:val="24"/>
              </w:rPr>
              <w:t xml:space="preserve"> </w:t>
            </w:r>
            <w:r w:rsidRPr="00C92060">
              <w:rPr>
                <w:rFonts w:eastAsia="Times New Roman" w:cs="Courier New"/>
                <w:sz w:val="24"/>
                <w:szCs w:val="24"/>
              </w:rPr>
              <w:t>$</w:t>
            </w:r>
            <w:proofErr w:type="spellStart"/>
            <w:r w:rsidRPr="00C92060">
              <w:rPr>
                <w:rFonts w:eastAsia="Times New Roman" w:cs="Courier New"/>
                <w:sz w:val="24"/>
                <w:szCs w:val="24"/>
              </w:rPr>
              <w:t>scope.contacts</w:t>
            </w:r>
            <w:proofErr w:type="spellEnd"/>
            <w:r w:rsidRPr="00C92060">
              <w:rPr>
                <w:rFonts w:eastAsia="Times New Roman" w:cs="Courier New"/>
                <w:sz w:val="24"/>
                <w:szCs w:val="24"/>
              </w:rPr>
              <w:t>) {</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if($</w:t>
            </w:r>
            <w:proofErr w:type="spellStart"/>
            <w:r w:rsidRPr="00C92060">
              <w:rPr>
                <w:rFonts w:eastAsia="Times New Roman" w:cs="Courier New"/>
                <w:sz w:val="24"/>
                <w:szCs w:val="24"/>
              </w:rPr>
              <w:t>scope.contacts</w:t>
            </w:r>
            <w:proofErr w:type="spellEnd"/>
            <w:r w:rsidRPr="00C92060">
              <w:rPr>
                <w:rFonts w:eastAsia="Times New Roman" w:cs="Courier New"/>
                <w:sz w:val="24"/>
                <w:szCs w:val="24"/>
              </w:rPr>
              <w:t>[i].id == $scope.newcontact.id) {</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w:t>
            </w:r>
            <w:proofErr w:type="spellStart"/>
            <w:r w:rsidRPr="00C92060">
              <w:rPr>
                <w:rFonts w:eastAsia="Times New Roman" w:cs="Courier New"/>
                <w:sz w:val="24"/>
                <w:szCs w:val="24"/>
              </w:rPr>
              <w:t>scope.contacts</w:t>
            </w:r>
            <w:proofErr w:type="spellEnd"/>
            <w:r w:rsidRPr="00C92060">
              <w:rPr>
                <w:rFonts w:eastAsia="Times New Roman" w:cs="Courier New"/>
                <w:sz w:val="24"/>
                <w:szCs w:val="24"/>
              </w:rPr>
              <w:t>[i] = $</w:t>
            </w:r>
            <w:proofErr w:type="spellStart"/>
            <w:r w:rsidRPr="00C92060">
              <w:rPr>
                <w:rFonts w:eastAsia="Times New Roman" w:cs="Courier New"/>
                <w:sz w:val="24"/>
                <w:szCs w:val="24"/>
              </w:rPr>
              <w:t>scope.newcontact</w:t>
            </w:r>
            <w:proofErr w:type="spellEnd"/>
            <w:r w:rsidRPr="00C92060">
              <w:rPr>
                <w:rFonts w:eastAsia="Times New Roman" w:cs="Courier New"/>
                <w:sz w:val="24"/>
                <w:szCs w:val="24"/>
              </w:rPr>
              <w:t>;</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 xml:space="preserve">}                </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Times New Roman"/>
                <w:sz w:val="24"/>
                <w:szCs w:val="24"/>
              </w:rPr>
              <w:t> </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//clear the add contact form</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w:t>
            </w:r>
            <w:proofErr w:type="spellStart"/>
            <w:r w:rsidRPr="00C92060">
              <w:rPr>
                <w:rFonts w:eastAsia="Times New Roman" w:cs="Courier New"/>
                <w:sz w:val="24"/>
                <w:szCs w:val="24"/>
              </w:rPr>
              <w:t>scope.newcontact</w:t>
            </w:r>
            <w:proofErr w:type="spellEnd"/>
            <w:r w:rsidRPr="00C92060">
              <w:rPr>
                <w:rFonts w:eastAsia="Times New Roman" w:cs="Courier New"/>
                <w:sz w:val="24"/>
                <w:szCs w:val="24"/>
              </w:rPr>
              <w:t xml:space="preserve"> = {};</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w:t>
            </w:r>
          </w:p>
          <w:p w:rsidR="00C92060" w:rsidRPr="00C92060" w:rsidRDefault="00C92060" w:rsidP="00C92060">
            <w:pPr>
              <w:spacing w:after="0" w:line="240" w:lineRule="auto"/>
              <w:rPr>
                <w:rFonts w:eastAsia="Times New Roman" w:cs="Times New Roman"/>
                <w:sz w:val="24"/>
                <w:szCs w:val="24"/>
              </w:rPr>
            </w:pPr>
            <w:r w:rsidRPr="00C92060">
              <w:rPr>
                <w:rFonts w:eastAsia="Times New Roman" w:cs="Times New Roman"/>
                <w:sz w:val="24"/>
                <w:szCs w:val="24"/>
              </w:rPr>
              <w:t> </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lastRenderedPageBreak/>
              <w:t>    </w:t>
            </w:r>
            <w:r w:rsidRPr="00C92060">
              <w:rPr>
                <w:rFonts w:eastAsia="Times New Roman" w:cs="Times New Roman"/>
                <w:sz w:val="24"/>
                <w:szCs w:val="24"/>
              </w:rPr>
              <w:t> </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w:t>
            </w:r>
            <w:proofErr w:type="spellStart"/>
            <w:r w:rsidRPr="00C92060">
              <w:rPr>
                <w:rFonts w:eastAsia="Times New Roman" w:cs="Courier New"/>
                <w:sz w:val="24"/>
                <w:szCs w:val="24"/>
              </w:rPr>
              <w:t>scope.delete</w:t>
            </w:r>
            <w:proofErr w:type="spellEnd"/>
            <w:r w:rsidRPr="00C92060">
              <w:rPr>
                <w:rFonts w:eastAsia="Times New Roman" w:cs="Times New Roman"/>
                <w:sz w:val="24"/>
                <w:szCs w:val="24"/>
              </w:rPr>
              <w:t xml:space="preserve"> </w:t>
            </w:r>
            <w:r w:rsidRPr="00C92060">
              <w:rPr>
                <w:rFonts w:eastAsia="Times New Roman" w:cs="Courier New"/>
                <w:sz w:val="24"/>
                <w:szCs w:val="24"/>
              </w:rPr>
              <w:t>= function(id) {</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Times New Roman"/>
                <w:sz w:val="24"/>
                <w:szCs w:val="24"/>
              </w:rPr>
              <w:t> </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//search contact with given id and delete it</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for(i in</w:t>
            </w:r>
            <w:r w:rsidRPr="00C92060">
              <w:rPr>
                <w:rFonts w:eastAsia="Times New Roman" w:cs="Times New Roman"/>
                <w:sz w:val="24"/>
                <w:szCs w:val="24"/>
              </w:rPr>
              <w:t xml:space="preserve"> </w:t>
            </w:r>
            <w:r w:rsidRPr="00C92060">
              <w:rPr>
                <w:rFonts w:eastAsia="Times New Roman" w:cs="Courier New"/>
                <w:sz w:val="24"/>
                <w:szCs w:val="24"/>
              </w:rPr>
              <w:t>$</w:t>
            </w:r>
            <w:proofErr w:type="spellStart"/>
            <w:r w:rsidRPr="00C92060">
              <w:rPr>
                <w:rFonts w:eastAsia="Times New Roman" w:cs="Courier New"/>
                <w:sz w:val="24"/>
                <w:szCs w:val="24"/>
              </w:rPr>
              <w:t>scope.contacts</w:t>
            </w:r>
            <w:proofErr w:type="spellEnd"/>
            <w:r w:rsidRPr="00C92060">
              <w:rPr>
                <w:rFonts w:eastAsia="Times New Roman" w:cs="Courier New"/>
                <w:sz w:val="24"/>
                <w:szCs w:val="24"/>
              </w:rPr>
              <w:t>) {</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if($</w:t>
            </w:r>
            <w:proofErr w:type="spellStart"/>
            <w:r w:rsidRPr="00C92060">
              <w:rPr>
                <w:rFonts w:eastAsia="Times New Roman" w:cs="Courier New"/>
                <w:sz w:val="24"/>
                <w:szCs w:val="24"/>
              </w:rPr>
              <w:t>scope.contacts</w:t>
            </w:r>
            <w:proofErr w:type="spellEnd"/>
            <w:r w:rsidRPr="00C92060">
              <w:rPr>
                <w:rFonts w:eastAsia="Times New Roman" w:cs="Courier New"/>
                <w:sz w:val="24"/>
                <w:szCs w:val="24"/>
              </w:rPr>
              <w:t>[i].id == id) {</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w:t>
            </w:r>
            <w:proofErr w:type="spellStart"/>
            <w:r w:rsidRPr="00C92060">
              <w:rPr>
                <w:rFonts w:eastAsia="Times New Roman" w:cs="Courier New"/>
                <w:sz w:val="24"/>
                <w:szCs w:val="24"/>
              </w:rPr>
              <w:t>scope.contacts.splice</w:t>
            </w:r>
            <w:proofErr w:type="spellEnd"/>
            <w:r w:rsidRPr="00C92060">
              <w:rPr>
                <w:rFonts w:eastAsia="Times New Roman" w:cs="Courier New"/>
                <w:sz w:val="24"/>
                <w:szCs w:val="24"/>
              </w:rPr>
              <w:t>(i,1);</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w:t>
            </w:r>
            <w:proofErr w:type="spellStart"/>
            <w:r w:rsidRPr="00C92060">
              <w:rPr>
                <w:rFonts w:eastAsia="Times New Roman" w:cs="Courier New"/>
                <w:sz w:val="24"/>
                <w:szCs w:val="24"/>
              </w:rPr>
              <w:t>scope.newcontact</w:t>
            </w:r>
            <w:proofErr w:type="spellEnd"/>
            <w:r w:rsidRPr="00C92060">
              <w:rPr>
                <w:rFonts w:eastAsia="Times New Roman" w:cs="Courier New"/>
                <w:sz w:val="24"/>
                <w:szCs w:val="24"/>
              </w:rPr>
              <w:t xml:space="preserve"> = {};</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Times New Roman"/>
                <w:sz w:val="24"/>
                <w:szCs w:val="24"/>
              </w:rPr>
              <w:t> </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Times New Roman"/>
                <w:sz w:val="24"/>
                <w:szCs w:val="24"/>
              </w:rPr>
              <w:t> </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Times New Roman"/>
                <w:sz w:val="24"/>
                <w:szCs w:val="24"/>
              </w:rPr>
              <w:t> </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w:t>
            </w:r>
            <w:proofErr w:type="spellStart"/>
            <w:r w:rsidRPr="00C92060">
              <w:rPr>
                <w:rFonts w:eastAsia="Times New Roman" w:cs="Courier New"/>
                <w:sz w:val="24"/>
                <w:szCs w:val="24"/>
              </w:rPr>
              <w:t>scope.edit</w:t>
            </w:r>
            <w:proofErr w:type="spellEnd"/>
            <w:r w:rsidRPr="00C92060">
              <w:rPr>
                <w:rFonts w:eastAsia="Times New Roman" w:cs="Courier New"/>
                <w:sz w:val="24"/>
                <w:szCs w:val="24"/>
              </w:rPr>
              <w:t xml:space="preserve"> = function(id) {</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//search contact with given id and update it</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for(i in</w:t>
            </w:r>
            <w:r w:rsidRPr="00C92060">
              <w:rPr>
                <w:rFonts w:eastAsia="Times New Roman" w:cs="Times New Roman"/>
                <w:sz w:val="24"/>
                <w:szCs w:val="24"/>
              </w:rPr>
              <w:t xml:space="preserve"> </w:t>
            </w:r>
            <w:r w:rsidRPr="00C92060">
              <w:rPr>
                <w:rFonts w:eastAsia="Times New Roman" w:cs="Courier New"/>
                <w:sz w:val="24"/>
                <w:szCs w:val="24"/>
              </w:rPr>
              <w:t>$</w:t>
            </w:r>
            <w:proofErr w:type="spellStart"/>
            <w:r w:rsidRPr="00C92060">
              <w:rPr>
                <w:rFonts w:eastAsia="Times New Roman" w:cs="Courier New"/>
                <w:sz w:val="24"/>
                <w:szCs w:val="24"/>
              </w:rPr>
              <w:t>scope.contacts</w:t>
            </w:r>
            <w:proofErr w:type="spellEnd"/>
            <w:r w:rsidRPr="00C92060">
              <w:rPr>
                <w:rFonts w:eastAsia="Times New Roman" w:cs="Courier New"/>
                <w:sz w:val="24"/>
                <w:szCs w:val="24"/>
              </w:rPr>
              <w:t>) {</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if($</w:t>
            </w:r>
            <w:proofErr w:type="spellStart"/>
            <w:r w:rsidRPr="00C92060">
              <w:rPr>
                <w:rFonts w:eastAsia="Times New Roman" w:cs="Courier New"/>
                <w:sz w:val="24"/>
                <w:szCs w:val="24"/>
              </w:rPr>
              <w:t>scope.contacts</w:t>
            </w:r>
            <w:proofErr w:type="spellEnd"/>
            <w:r w:rsidRPr="00C92060">
              <w:rPr>
                <w:rFonts w:eastAsia="Times New Roman" w:cs="Courier New"/>
                <w:sz w:val="24"/>
                <w:szCs w:val="24"/>
              </w:rPr>
              <w:t>[i].id == id) {</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 xml:space="preserve">//we use </w:t>
            </w:r>
            <w:proofErr w:type="spellStart"/>
            <w:r w:rsidRPr="00C92060">
              <w:rPr>
                <w:rFonts w:eastAsia="Times New Roman" w:cs="Courier New"/>
                <w:sz w:val="24"/>
                <w:szCs w:val="24"/>
              </w:rPr>
              <w:t>angular.copy</w:t>
            </w:r>
            <w:proofErr w:type="spellEnd"/>
            <w:r w:rsidRPr="00C92060">
              <w:rPr>
                <w:rFonts w:eastAsia="Times New Roman" w:cs="Courier New"/>
                <w:sz w:val="24"/>
                <w:szCs w:val="24"/>
              </w:rPr>
              <w:t xml:space="preserve">() method to create </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//copy of original object</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w:t>
            </w:r>
            <w:proofErr w:type="spellStart"/>
            <w:r w:rsidRPr="00C92060">
              <w:rPr>
                <w:rFonts w:eastAsia="Times New Roman" w:cs="Courier New"/>
                <w:sz w:val="24"/>
                <w:szCs w:val="24"/>
              </w:rPr>
              <w:t>scope.newcontact</w:t>
            </w:r>
            <w:proofErr w:type="spellEnd"/>
            <w:r w:rsidRPr="00C92060">
              <w:rPr>
                <w:rFonts w:eastAsia="Times New Roman" w:cs="Courier New"/>
                <w:sz w:val="24"/>
                <w:szCs w:val="24"/>
              </w:rPr>
              <w:t xml:space="preserve"> = </w:t>
            </w:r>
            <w:proofErr w:type="spellStart"/>
            <w:r w:rsidRPr="00C92060">
              <w:rPr>
                <w:rFonts w:eastAsia="Times New Roman" w:cs="Courier New"/>
                <w:sz w:val="24"/>
                <w:szCs w:val="24"/>
              </w:rPr>
              <w:t>angular.copy</w:t>
            </w:r>
            <w:proofErr w:type="spellEnd"/>
            <w:r w:rsidRPr="00C92060">
              <w:rPr>
                <w:rFonts w:eastAsia="Times New Roman" w:cs="Courier New"/>
                <w:sz w:val="24"/>
                <w:szCs w:val="24"/>
              </w:rPr>
              <w:t>($</w:t>
            </w:r>
            <w:proofErr w:type="spellStart"/>
            <w:r w:rsidRPr="00C92060">
              <w:rPr>
                <w:rFonts w:eastAsia="Times New Roman" w:cs="Courier New"/>
                <w:sz w:val="24"/>
                <w:szCs w:val="24"/>
              </w:rPr>
              <w:t>scope.contacts</w:t>
            </w:r>
            <w:proofErr w:type="spellEnd"/>
            <w:r w:rsidRPr="00C92060">
              <w:rPr>
                <w:rFonts w:eastAsia="Times New Roman" w:cs="Courier New"/>
                <w:sz w:val="24"/>
                <w:szCs w:val="24"/>
              </w:rPr>
              <w:t>[i]);</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color w:val="AA3333"/>
                <w:sz w:val="24"/>
                <w:szCs w:val="24"/>
              </w:rPr>
              <w:t>    </w:t>
            </w:r>
            <w:r w:rsidRPr="00C92060">
              <w:rPr>
                <w:rFonts w:eastAsia="Times New Roman" w:cs="Courier New"/>
                <w:sz w:val="24"/>
                <w:szCs w:val="24"/>
              </w:rPr>
              <w:t>}</w:t>
            </w:r>
          </w:p>
          <w:p w:rsidR="00C92060" w:rsidRPr="00C92060" w:rsidRDefault="00C92060" w:rsidP="00C92060">
            <w:pPr>
              <w:spacing w:after="0" w:line="240" w:lineRule="auto"/>
              <w:rPr>
                <w:rFonts w:eastAsia="Times New Roman" w:cs="Times New Roman"/>
                <w:sz w:val="24"/>
                <w:szCs w:val="24"/>
              </w:rPr>
            </w:pPr>
            <w:r w:rsidRPr="00C92060">
              <w:rPr>
                <w:rFonts w:eastAsia="Times New Roman" w:cs="Courier New"/>
                <w:sz w:val="24"/>
                <w:szCs w:val="24"/>
              </w:rPr>
              <w:t>}</w:t>
            </w:r>
          </w:p>
        </w:tc>
      </w:tr>
    </w:tbl>
    <w:p w:rsidR="00C92060" w:rsidRPr="00C92060" w:rsidRDefault="00C92060" w:rsidP="00C92060">
      <w:pPr>
        <w:shd w:val="clear" w:color="auto" w:fill="FFFFFF"/>
        <w:spacing w:after="240" w:line="360" w:lineRule="atLeast"/>
        <w:textAlignment w:val="baseline"/>
        <w:rPr>
          <w:rFonts w:eastAsia="Times New Roman" w:cs="Arial"/>
          <w:color w:val="222222"/>
          <w:sz w:val="24"/>
          <w:szCs w:val="24"/>
        </w:rPr>
      </w:pPr>
      <w:r w:rsidRPr="00C92060">
        <w:rPr>
          <w:rFonts w:eastAsia="Times New Roman" w:cs="Arial"/>
          <w:color w:val="222222"/>
          <w:sz w:val="24"/>
          <w:szCs w:val="24"/>
        </w:rPr>
        <w:lastRenderedPageBreak/>
        <w:t xml:space="preserve">First thing to note, we created a variable </w:t>
      </w:r>
      <w:proofErr w:type="spellStart"/>
      <w:r w:rsidRPr="00C92060">
        <w:rPr>
          <w:rFonts w:eastAsia="Times New Roman" w:cs="Arial"/>
          <w:color w:val="222222"/>
          <w:sz w:val="24"/>
          <w:szCs w:val="24"/>
        </w:rPr>
        <w:t>uid</w:t>
      </w:r>
      <w:proofErr w:type="spellEnd"/>
      <w:r w:rsidRPr="00C92060">
        <w:rPr>
          <w:rFonts w:eastAsia="Times New Roman" w:cs="Arial"/>
          <w:color w:val="222222"/>
          <w:sz w:val="24"/>
          <w:szCs w:val="24"/>
        </w:rPr>
        <w:t xml:space="preserve"> and set its initial value to 1. This variable is used to generate unique ids for each new contact we save. In real life application you may want to do this at backend.</w:t>
      </w:r>
    </w:p>
    <w:p w:rsidR="00C92060" w:rsidRPr="00C92060" w:rsidRDefault="00C92060" w:rsidP="00C92060">
      <w:pPr>
        <w:shd w:val="clear" w:color="auto" w:fill="FFFFFF"/>
        <w:spacing w:after="240" w:line="360" w:lineRule="atLeast"/>
        <w:textAlignment w:val="baseline"/>
        <w:rPr>
          <w:rFonts w:eastAsia="Times New Roman" w:cs="Arial"/>
          <w:color w:val="222222"/>
          <w:sz w:val="24"/>
          <w:szCs w:val="24"/>
        </w:rPr>
      </w:pPr>
      <w:r w:rsidRPr="00C92060">
        <w:rPr>
          <w:rFonts w:eastAsia="Times New Roman" w:cs="Arial"/>
          <w:color w:val="222222"/>
          <w:sz w:val="24"/>
          <w:szCs w:val="24"/>
        </w:rPr>
        <w:t xml:space="preserve">We defined one controller </w:t>
      </w:r>
      <w:proofErr w:type="spellStart"/>
      <w:r w:rsidRPr="00C92060">
        <w:rPr>
          <w:rFonts w:eastAsia="Times New Roman" w:cs="Arial"/>
          <w:color w:val="222222"/>
          <w:sz w:val="24"/>
          <w:szCs w:val="24"/>
        </w:rPr>
        <w:t>ContactController</w:t>
      </w:r>
      <w:proofErr w:type="spellEnd"/>
      <w:r w:rsidRPr="00C92060">
        <w:rPr>
          <w:rFonts w:eastAsia="Times New Roman" w:cs="Arial"/>
          <w:color w:val="222222"/>
          <w:sz w:val="24"/>
          <w:szCs w:val="24"/>
        </w:rPr>
        <w:t>. This controller defines following objects within $scope:</w:t>
      </w:r>
    </w:p>
    <w:tbl>
      <w:tblPr>
        <w:tblW w:w="9870" w:type="dxa"/>
        <w:tblCellMar>
          <w:left w:w="0" w:type="dxa"/>
          <w:right w:w="0" w:type="dxa"/>
        </w:tblCellMar>
        <w:tblLook w:val="04A0" w:firstRow="1" w:lastRow="0" w:firstColumn="1" w:lastColumn="0" w:noHBand="0" w:noVBand="1"/>
      </w:tblPr>
      <w:tblGrid>
        <w:gridCol w:w="2155"/>
        <w:gridCol w:w="1707"/>
        <w:gridCol w:w="6008"/>
      </w:tblGrid>
      <w:tr w:rsidR="00C92060" w:rsidRPr="00C92060" w:rsidTr="00C92060">
        <w:tc>
          <w:tcPr>
            <w:tcW w:w="0" w:type="auto"/>
            <w:tcBorders>
              <w:top w:val="single" w:sz="6" w:space="0" w:color="CCCCCC"/>
              <w:left w:val="single" w:sz="6" w:space="0" w:color="CCCCCC"/>
              <w:bottom w:val="single" w:sz="6" w:space="0" w:color="CCCCCC"/>
              <w:right w:val="single" w:sz="6" w:space="0" w:color="CCCCCC"/>
            </w:tcBorders>
            <w:shd w:val="clear" w:color="auto" w:fill="3275A8"/>
            <w:tcMar>
              <w:top w:w="105" w:type="dxa"/>
              <w:left w:w="105" w:type="dxa"/>
              <w:bottom w:w="105" w:type="dxa"/>
              <w:right w:w="105" w:type="dxa"/>
            </w:tcMar>
            <w:vAlign w:val="bottom"/>
            <w:hideMark/>
          </w:tcPr>
          <w:p w:rsidR="00C92060" w:rsidRPr="00C92060" w:rsidRDefault="00C92060" w:rsidP="00C92060">
            <w:pPr>
              <w:spacing w:after="0" w:line="240" w:lineRule="auto"/>
              <w:jc w:val="center"/>
              <w:rPr>
                <w:rFonts w:eastAsia="Times New Roman" w:cs="Arial"/>
                <w:b/>
                <w:bCs/>
                <w:color w:val="FFFFFF"/>
                <w:sz w:val="24"/>
                <w:szCs w:val="24"/>
              </w:rPr>
            </w:pPr>
            <w:r w:rsidRPr="00C92060">
              <w:rPr>
                <w:rFonts w:eastAsia="Times New Roman" w:cs="Arial"/>
                <w:b/>
                <w:bCs/>
                <w:color w:val="FFFFFF"/>
                <w:sz w:val="24"/>
                <w:szCs w:val="24"/>
              </w:rPr>
              <w:t>Scope object</w:t>
            </w:r>
          </w:p>
        </w:tc>
        <w:tc>
          <w:tcPr>
            <w:tcW w:w="0" w:type="auto"/>
            <w:tcBorders>
              <w:top w:val="single" w:sz="6" w:space="0" w:color="CCCCCC"/>
              <w:left w:val="single" w:sz="6" w:space="0" w:color="CCCCCC"/>
              <w:bottom w:val="single" w:sz="6" w:space="0" w:color="CCCCCC"/>
              <w:right w:val="single" w:sz="6" w:space="0" w:color="CCCCCC"/>
            </w:tcBorders>
            <w:shd w:val="clear" w:color="auto" w:fill="3275A8"/>
            <w:tcMar>
              <w:top w:w="105" w:type="dxa"/>
              <w:left w:w="105" w:type="dxa"/>
              <w:bottom w:w="105" w:type="dxa"/>
              <w:right w:w="105" w:type="dxa"/>
            </w:tcMar>
            <w:vAlign w:val="bottom"/>
            <w:hideMark/>
          </w:tcPr>
          <w:p w:rsidR="00C92060" w:rsidRPr="00C92060" w:rsidRDefault="00C92060" w:rsidP="00C92060">
            <w:pPr>
              <w:spacing w:after="0" w:line="240" w:lineRule="auto"/>
              <w:jc w:val="center"/>
              <w:rPr>
                <w:rFonts w:eastAsia="Times New Roman" w:cs="Arial"/>
                <w:b/>
                <w:bCs/>
                <w:color w:val="FFFFFF"/>
                <w:sz w:val="24"/>
                <w:szCs w:val="24"/>
              </w:rPr>
            </w:pPr>
            <w:r w:rsidRPr="00C92060">
              <w:rPr>
                <w:rFonts w:eastAsia="Times New Roman" w:cs="Arial"/>
                <w:b/>
                <w:bCs/>
                <w:color w:val="FFFFFF"/>
                <w:sz w:val="24"/>
                <w:szCs w:val="24"/>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3275A8"/>
            <w:tcMar>
              <w:top w:w="105" w:type="dxa"/>
              <w:left w:w="105" w:type="dxa"/>
              <w:bottom w:w="105" w:type="dxa"/>
              <w:right w:w="105" w:type="dxa"/>
            </w:tcMar>
            <w:vAlign w:val="bottom"/>
            <w:hideMark/>
          </w:tcPr>
          <w:p w:rsidR="00C92060" w:rsidRPr="00C92060" w:rsidRDefault="00C92060" w:rsidP="00C92060">
            <w:pPr>
              <w:spacing w:after="0" w:line="240" w:lineRule="auto"/>
              <w:jc w:val="center"/>
              <w:rPr>
                <w:rFonts w:eastAsia="Times New Roman" w:cs="Arial"/>
                <w:b/>
                <w:bCs/>
                <w:color w:val="FFFFFF"/>
                <w:sz w:val="24"/>
                <w:szCs w:val="24"/>
              </w:rPr>
            </w:pPr>
            <w:r w:rsidRPr="00C92060">
              <w:rPr>
                <w:rFonts w:eastAsia="Times New Roman" w:cs="Arial"/>
                <w:b/>
                <w:bCs/>
                <w:color w:val="FFFFFF"/>
                <w:sz w:val="24"/>
                <w:szCs w:val="24"/>
              </w:rPr>
              <w:t>Comment</w:t>
            </w:r>
          </w:p>
        </w:tc>
      </w:tr>
      <w:tr w:rsidR="00C92060" w:rsidRPr="00C92060" w:rsidTr="00C92060">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vAlign w:val="bottom"/>
            <w:hideMark/>
          </w:tcPr>
          <w:p w:rsidR="00C92060" w:rsidRPr="00C92060" w:rsidRDefault="00C92060" w:rsidP="00C92060">
            <w:pPr>
              <w:spacing w:after="0" w:line="240" w:lineRule="auto"/>
              <w:rPr>
                <w:rFonts w:eastAsia="Times New Roman" w:cs="Arial"/>
                <w:sz w:val="24"/>
                <w:szCs w:val="24"/>
              </w:rPr>
            </w:pPr>
            <w:r w:rsidRPr="00C92060">
              <w:rPr>
                <w:rFonts w:eastAsia="Times New Roman" w:cs="Arial"/>
                <w:sz w:val="24"/>
                <w:szCs w:val="24"/>
              </w:rPr>
              <w:t>$</w:t>
            </w:r>
            <w:proofErr w:type="spellStart"/>
            <w:r w:rsidRPr="00C92060">
              <w:rPr>
                <w:rFonts w:eastAsia="Times New Roman" w:cs="Arial"/>
                <w:sz w:val="24"/>
                <w:szCs w:val="24"/>
              </w:rPr>
              <w:t>scope.contacts</w:t>
            </w:r>
            <w:proofErr w:type="spellEnd"/>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vAlign w:val="bottom"/>
            <w:hideMark/>
          </w:tcPr>
          <w:p w:rsidR="00C92060" w:rsidRPr="00C92060" w:rsidRDefault="00C92060" w:rsidP="00C92060">
            <w:pPr>
              <w:spacing w:after="0" w:line="240" w:lineRule="auto"/>
              <w:rPr>
                <w:rFonts w:eastAsia="Times New Roman" w:cs="Arial"/>
                <w:sz w:val="24"/>
                <w:szCs w:val="24"/>
              </w:rPr>
            </w:pPr>
            <w:r w:rsidRPr="00C92060">
              <w:rPr>
                <w:rFonts w:eastAsia="Times New Roman" w:cs="Arial"/>
                <w:sz w:val="24"/>
                <w:szCs w:val="24"/>
              </w:rPr>
              <w:t>Array</w:t>
            </w: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vAlign w:val="bottom"/>
            <w:hideMark/>
          </w:tcPr>
          <w:p w:rsidR="00C92060" w:rsidRPr="00C92060" w:rsidRDefault="00C92060" w:rsidP="00C92060">
            <w:pPr>
              <w:spacing w:after="0" w:line="240" w:lineRule="auto"/>
              <w:rPr>
                <w:rFonts w:eastAsia="Times New Roman" w:cs="Arial"/>
                <w:sz w:val="24"/>
                <w:szCs w:val="24"/>
              </w:rPr>
            </w:pPr>
            <w:r w:rsidRPr="00C92060">
              <w:rPr>
                <w:rFonts w:eastAsia="Times New Roman" w:cs="Arial"/>
                <w:sz w:val="24"/>
                <w:szCs w:val="24"/>
              </w:rPr>
              <w:t>Array to store contact objects. In real life app, this should be maintained at server-side.</w:t>
            </w:r>
          </w:p>
        </w:tc>
      </w:tr>
      <w:tr w:rsidR="00C92060" w:rsidRPr="00C92060" w:rsidTr="00C92060">
        <w:tc>
          <w:tcPr>
            <w:tcW w:w="0" w:type="auto"/>
            <w:tcBorders>
              <w:top w:val="single" w:sz="6" w:space="0" w:color="CCCCCC"/>
              <w:left w:val="single" w:sz="6" w:space="0" w:color="CCCCCC"/>
              <w:bottom w:val="single" w:sz="6" w:space="0" w:color="CCCCCC"/>
              <w:right w:val="single" w:sz="6" w:space="0" w:color="CCCCCC"/>
            </w:tcBorders>
            <w:shd w:val="clear" w:color="auto" w:fill="F5F5F5"/>
            <w:tcMar>
              <w:top w:w="105" w:type="dxa"/>
              <w:left w:w="105" w:type="dxa"/>
              <w:bottom w:w="105" w:type="dxa"/>
              <w:right w:w="105" w:type="dxa"/>
            </w:tcMar>
            <w:vAlign w:val="bottom"/>
            <w:hideMark/>
          </w:tcPr>
          <w:p w:rsidR="00C92060" w:rsidRPr="00C92060" w:rsidRDefault="00C92060" w:rsidP="00C92060">
            <w:pPr>
              <w:spacing w:after="0" w:line="240" w:lineRule="auto"/>
              <w:rPr>
                <w:rFonts w:eastAsia="Times New Roman" w:cs="Arial"/>
                <w:sz w:val="24"/>
                <w:szCs w:val="24"/>
              </w:rPr>
            </w:pPr>
            <w:r w:rsidRPr="00C92060">
              <w:rPr>
                <w:rFonts w:eastAsia="Times New Roman" w:cs="Arial"/>
                <w:sz w:val="24"/>
                <w:szCs w:val="24"/>
              </w:rPr>
              <w:t>$</w:t>
            </w:r>
            <w:proofErr w:type="spellStart"/>
            <w:r w:rsidRPr="00C92060">
              <w:rPr>
                <w:rFonts w:eastAsia="Times New Roman" w:cs="Arial"/>
                <w:sz w:val="24"/>
                <w:szCs w:val="24"/>
              </w:rPr>
              <w:t>scope.saveContact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105" w:type="dxa"/>
              <w:left w:w="105" w:type="dxa"/>
              <w:bottom w:w="105" w:type="dxa"/>
              <w:right w:w="105" w:type="dxa"/>
            </w:tcMar>
            <w:vAlign w:val="bottom"/>
            <w:hideMark/>
          </w:tcPr>
          <w:p w:rsidR="00C92060" w:rsidRPr="00C92060" w:rsidRDefault="00C92060" w:rsidP="00C92060">
            <w:pPr>
              <w:spacing w:after="0" w:line="240" w:lineRule="auto"/>
              <w:rPr>
                <w:rFonts w:eastAsia="Times New Roman" w:cs="Arial"/>
                <w:sz w:val="24"/>
                <w:szCs w:val="24"/>
              </w:rPr>
            </w:pPr>
            <w:r w:rsidRPr="00C92060">
              <w:rPr>
                <w:rFonts w:eastAsia="Times New Roman" w:cs="Arial"/>
                <w:sz w:val="24"/>
                <w:szCs w:val="24"/>
              </w:rPr>
              <w:t>JavaScript Function</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105" w:type="dxa"/>
              <w:left w:w="105" w:type="dxa"/>
              <w:bottom w:w="105" w:type="dxa"/>
              <w:right w:w="105" w:type="dxa"/>
            </w:tcMar>
            <w:vAlign w:val="bottom"/>
            <w:hideMark/>
          </w:tcPr>
          <w:p w:rsidR="00C92060" w:rsidRPr="00C92060" w:rsidRDefault="00C92060" w:rsidP="00C92060">
            <w:pPr>
              <w:spacing w:after="0" w:line="240" w:lineRule="auto"/>
              <w:rPr>
                <w:rFonts w:eastAsia="Times New Roman" w:cs="Arial"/>
                <w:sz w:val="24"/>
                <w:szCs w:val="24"/>
              </w:rPr>
            </w:pPr>
            <w:r w:rsidRPr="00C92060">
              <w:rPr>
                <w:rFonts w:eastAsia="Times New Roman" w:cs="Arial"/>
                <w:sz w:val="24"/>
                <w:szCs w:val="24"/>
              </w:rPr>
              <w:t xml:space="preserve">Saves the </w:t>
            </w:r>
            <w:proofErr w:type="spellStart"/>
            <w:r w:rsidRPr="00C92060">
              <w:rPr>
                <w:rFonts w:eastAsia="Times New Roman" w:cs="Arial"/>
                <w:sz w:val="24"/>
                <w:szCs w:val="24"/>
              </w:rPr>
              <w:t>newcontact</w:t>
            </w:r>
            <w:proofErr w:type="spellEnd"/>
            <w:r w:rsidRPr="00C92060">
              <w:rPr>
                <w:rFonts w:eastAsia="Times New Roman" w:cs="Arial"/>
                <w:sz w:val="24"/>
                <w:szCs w:val="24"/>
              </w:rPr>
              <w:t xml:space="preserve"> object within contacts array. Check if contact is new or is being updated</w:t>
            </w:r>
          </w:p>
        </w:tc>
      </w:tr>
      <w:tr w:rsidR="00C92060" w:rsidRPr="00C92060" w:rsidTr="00C92060">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vAlign w:val="bottom"/>
            <w:hideMark/>
          </w:tcPr>
          <w:p w:rsidR="00C92060" w:rsidRPr="00C92060" w:rsidRDefault="00C92060" w:rsidP="00C92060">
            <w:pPr>
              <w:spacing w:after="0" w:line="240" w:lineRule="auto"/>
              <w:rPr>
                <w:rFonts w:eastAsia="Times New Roman" w:cs="Arial"/>
                <w:sz w:val="24"/>
                <w:szCs w:val="24"/>
              </w:rPr>
            </w:pPr>
            <w:r w:rsidRPr="00C92060">
              <w:rPr>
                <w:rFonts w:eastAsia="Times New Roman" w:cs="Arial"/>
                <w:sz w:val="24"/>
                <w:szCs w:val="24"/>
              </w:rPr>
              <w:t>$</w:t>
            </w:r>
            <w:proofErr w:type="spellStart"/>
            <w:r w:rsidRPr="00C92060">
              <w:rPr>
                <w:rFonts w:eastAsia="Times New Roman" w:cs="Arial"/>
                <w:sz w:val="24"/>
                <w:szCs w:val="24"/>
              </w:rPr>
              <w:t>scope.delete</w:t>
            </w:r>
            <w:proofErr w:type="spellEnd"/>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vAlign w:val="bottom"/>
            <w:hideMark/>
          </w:tcPr>
          <w:p w:rsidR="00C92060" w:rsidRPr="00C92060" w:rsidRDefault="00C92060" w:rsidP="00C92060">
            <w:pPr>
              <w:spacing w:after="0" w:line="240" w:lineRule="auto"/>
              <w:rPr>
                <w:rFonts w:eastAsia="Times New Roman" w:cs="Arial"/>
                <w:sz w:val="24"/>
                <w:szCs w:val="24"/>
              </w:rPr>
            </w:pPr>
            <w:r w:rsidRPr="00C92060">
              <w:rPr>
                <w:rFonts w:eastAsia="Times New Roman" w:cs="Arial"/>
                <w:sz w:val="24"/>
                <w:szCs w:val="24"/>
              </w:rPr>
              <w:t>JavaScript Function</w:t>
            </w: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vAlign w:val="bottom"/>
            <w:hideMark/>
          </w:tcPr>
          <w:p w:rsidR="00C92060" w:rsidRPr="00C92060" w:rsidRDefault="00C92060" w:rsidP="00C92060">
            <w:pPr>
              <w:spacing w:after="0" w:line="240" w:lineRule="auto"/>
              <w:rPr>
                <w:rFonts w:eastAsia="Times New Roman" w:cs="Arial"/>
                <w:sz w:val="24"/>
                <w:szCs w:val="24"/>
              </w:rPr>
            </w:pPr>
            <w:r w:rsidRPr="00C92060">
              <w:rPr>
                <w:rFonts w:eastAsia="Times New Roman" w:cs="Arial"/>
                <w:sz w:val="24"/>
                <w:szCs w:val="24"/>
              </w:rPr>
              <w:t>Delete the contact object from contacts list based on id specified</w:t>
            </w:r>
          </w:p>
        </w:tc>
      </w:tr>
      <w:tr w:rsidR="00C92060" w:rsidRPr="00C92060" w:rsidTr="00C92060">
        <w:tc>
          <w:tcPr>
            <w:tcW w:w="0" w:type="auto"/>
            <w:tcBorders>
              <w:top w:val="single" w:sz="6" w:space="0" w:color="CCCCCC"/>
              <w:left w:val="single" w:sz="6" w:space="0" w:color="CCCCCC"/>
              <w:bottom w:val="single" w:sz="6" w:space="0" w:color="CCCCCC"/>
              <w:right w:val="single" w:sz="6" w:space="0" w:color="CCCCCC"/>
            </w:tcBorders>
            <w:shd w:val="clear" w:color="auto" w:fill="F5F5F5"/>
            <w:tcMar>
              <w:top w:w="105" w:type="dxa"/>
              <w:left w:w="105" w:type="dxa"/>
              <w:bottom w:w="105" w:type="dxa"/>
              <w:right w:w="105" w:type="dxa"/>
            </w:tcMar>
            <w:vAlign w:val="bottom"/>
            <w:hideMark/>
          </w:tcPr>
          <w:p w:rsidR="00C92060" w:rsidRPr="00C92060" w:rsidRDefault="00C92060" w:rsidP="00C92060">
            <w:pPr>
              <w:spacing w:after="0" w:line="240" w:lineRule="auto"/>
              <w:rPr>
                <w:rFonts w:eastAsia="Times New Roman" w:cs="Arial"/>
                <w:sz w:val="24"/>
                <w:szCs w:val="24"/>
              </w:rPr>
            </w:pPr>
            <w:r w:rsidRPr="00C92060">
              <w:rPr>
                <w:rFonts w:eastAsia="Times New Roman" w:cs="Arial"/>
                <w:sz w:val="24"/>
                <w:szCs w:val="24"/>
              </w:rPr>
              <w:lastRenderedPageBreak/>
              <w:t>$</w:t>
            </w:r>
            <w:proofErr w:type="spellStart"/>
            <w:r w:rsidRPr="00C92060">
              <w:rPr>
                <w:rFonts w:eastAsia="Times New Roman" w:cs="Arial"/>
                <w:sz w:val="24"/>
                <w:szCs w:val="24"/>
              </w:rPr>
              <w:t>scope.edit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105" w:type="dxa"/>
              <w:left w:w="105" w:type="dxa"/>
              <w:bottom w:w="105" w:type="dxa"/>
              <w:right w:w="105" w:type="dxa"/>
            </w:tcMar>
            <w:vAlign w:val="bottom"/>
            <w:hideMark/>
          </w:tcPr>
          <w:p w:rsidR="00C92060" w:rsidRPr="00C92060" w:rsidRDefault="00C92060" w:rsidP="00C92060">
            <w:pPr>
              <w:spacing w:after="0" w:line="240" w:lineRule="auto"/>
              <w:rPr>
                <w:rFonts w:eastAsia="Times New Roman" w:cs="Arial"/>
                <w:sz w:val="24"/>
                <w:szCs w:val="24"/>
              </w:rPr>
            </w:pPr>
            <w:r w:rsidRPr="00C92060">
              <w:rPr>
                <w:rFonts w:eastAsia="Times New Roman" w:cs="Arial"/>
                <w:sz w:val="24"/>
                <w:szCs w:val="24"/>
              </w:rPr>
              <w:t>JavaScript Function</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105" w:type="dxa"/>
              <w:left w:w="105" w:type="dxa"/>
              <w:bottom w:w="105" w:type="dxa"/>
              <w:right w:w="105" w:type="dxa"/>
            </w:tcMar>
            <w:vAlign w:val="bottom"/>
            <w:hideMark/>
          </w:tcPr>
          <w:p w:rsidR="00C92060" w:rsidRPr="00C92060" w:rsidRDefault="00C92060" w:rsidP="00C92060">
            <w:pPr>
              <w:spacing w:after="0" w:line="240" w:lineRule="auto"/>
              <w:rPr>
                <w:rFonts w:eastAsia="Times New Roman" w:cs="Arial"/>
                <w:sz w:val="24"/>
                <w:szCs w:val="24"/>
              </w:rPr>
            </w:pPr>
            <w:r w:rsidRPr="00C92060">
              <w:rPr>
                <w:rFonts w:eastAsia="Times New Roman" w:cs="Arial"/>
                <w:sz w:val="24"/>
                <w:szCs w:val="24"/>
              </w:rPr>
              <w:t>Update the contact object in contacts list based on id specified</w:t>
            </w:r>
          </w:p>
        </w:tc>
      </w:tr>
    </w:tbl>
    <w:p w:rsidR="00C92060" w:rsidRPr="00C92060" w:rsidRDefault="00C92060" w:rsidP="00C92060">
      <w:pPr>
        <w:shd w:val="clear" w:color="auto" w:fill="FFFFFF"/>
        <w:spacing w:after="48" w:line="288" w:lineRule="atLeast"/>
        <w:textAlignment w:val="baseline"/>
        <w:outlineLvl w:val="2"/>
        <w:rPr>
          <w:rFonts w:eastAsia="Times New Roman" w:cs="Arial"/>
          <w:color w:val="333333"/>
          <w:sz w:val="24"/>
          <w:szCs w:val="24"/>
        </w:rPr>
      </w:pPr>
      <w:r w:rsidRPr="00C92060">
        <w:rPr>
          <w:rFonts w:eastAsia="Times New Roman" w:cs="Arial"/>
          <w:color w:val="333333"/>
          <w:sz w:val="24"/>
          <w:szCs w:val="24"/>
        </w:rPr>
        <w:t>6.3. Online Demo</w:t>
      </w:r>
    </w:p>
    <w:p w:rsidR="00C92060" w:rsidRPr="00C92060" w:rsidRDefault="00C92060" w:rsidP="00C92060">
      <w:pPr>
        <w:shd w:val="clear" w:color="auto" w:fill="FFFFFF"/>
        <w:spacing w:after="0" w:line="360" w:lineRule="atLeast"/>
        <w:textAlignment w:val="baseline"/>
        <w:rPr>
          <w:rFonts w:eastAsia="Times New Roman" w:cs="Arial"/>
          <w:color w:val="222222"/>
          <w:sz w:val="24"/>
          <w:szCs w:val="24"/>
        </w:rPr>
      </w:pPr>
      <w:r w:rsidRPr="00C92060">
        <w:rPr>
          <w:rFonts w:eastAsia="Times New Roman" w:cs="Arial"/>
          <w:color w:val="222222"/>
          <w:sz w:val="24"/>
          <w:szCs w:val="24"/>
        </w:rPr>
        <w:br/>
        <w:t xml:space="preserve">Play on </w:t>
      </w:r>
      <w:proofErr w:type="spellStart"/>
      <w:r w:rsidRPr="00C92060">
        <w:rPr>
          <w:rFonts w:eastAsia="Times New Roman" w:cs="Arial"/>
          <w:color w:val="222222"/>
          <w:sz w:val="24"/>
          <w:szCs w:val="24"/>
        </w:rPr>
        <w:t>JSFiddle</w:t>
      </w:r>
      <w:proofErr w:type="spellEnd"/>
      <w:r w:rsidRPr="00C92060">
        <w:rPr>
          <w:rFonts w:eastAsia="Times New Roman" w:cs="Arial"/>
          <w:color w:val="222222"/>
          <w:sz w:val="24"/>
          <w:szCs w:val="24"/>
        </w:rPr>
        <w:t xml:space="preserve"> – </w:t>
      </w:r>
      <w:hyperlink r:id="rId12" w:tgtFrame="_new" w:history="1">
        <w:r w:rsidRPr="00C92060">
          <w:rPr>
            <w:rFonts w:eastAsia="Times New Roman" w:cs="Arial"/>
            <w:color w:val="075FB8"/>
            <w:sz w:val="24"/>
            <w:szCs w:val="24"/>
            <w:u w:val="single"/>
            <w:bdr w:val="none" w:sz="0" w:space="0" w:color="auto" w:frame="1"/>
          </w:rPr>
          <w:t>http://jsfiddle.net/viralpatel/JFYLH/</w:t>
        </w:r>
      </w:hyperlink>
    </w:p>
    <w:p w:rsidR="00C92060" w:rsidRPr="00C92060" w:rsidRDefault="00C92060" w:rsidP="00C92060">
      <w:pPr>
        <w:shd w:val="clear" w:color="auto" w:fill="FFFFFF"/>
        <w:spacing w:after="240" w:line="360" w:lineRule="atLeast"/>
        <w:textAlignment w:val="baseline"/>
        <w:rPr>
          <w:rFonts w:eastAsia="Times New Roman" w:cs="Arial"/>
          <w:color w:val="222222"/>
          <w:sz w:val="24"/>
          <w:szCs w:val="24"/>
        </w:rPr>
      </w:pPr>
      <w:r w:rsidRPr="00C92060">
        <w:rPr>
          <w:rFonts w:eastAsia="Times New Roman" w:cs="Arial"/>
          <w:color w:val="222222"/>
          <w:sz w:val="24"/>
          <w:szCs w:val="24"/>
        </w:rPr>
        <w:t>You can add new contact using the above form. Once new contact is saved, the list showing contacts will be updated. Each contact can be edited and deleted. You got the gist :)</w:t>
      </w:r>
    </w:p>
    <w:p w:rsidR="00C92060" w:rsidRPr="00C92060" w:rsidRDefault="00C92060" w:rsidP="00C92060">
      <w:pPr>
        <w:shd w:val="clear" w:color="auto" w:fill="FFFFFF"/>
        <w:spacing w:before="120" w:after="96" w:line="288" w:lineRule="atLeast"/>
        <w:textAlignment w:val="baseline"/>
        <w:outlineLvl w:val="1"/>
        <w:rPr>
          <w:rFonts w:eastAsia="Times New Roman" w:cs="Arial"/>
          <w:color w:val="333333"/>
          <w:sz w:val="24"/>
          <w:szCs w:val="24"/>
        </w:rPr>
      </w:pPr>
      <w:r w:rsidRPr="00C92060">
        <w:rPr>
          <w:rFonts w:eastAsia="Times New Roman" w:cs="Arial"/>
          <w:color w:val="333333"/>
          <w:sz w:val="24"/>
          <w:szCs w:val="24"/>
        </w:rPr>
        <w:t>That’s All Folks</w:t>
      </w:r>
    </w:p>
    <w:p w:rsidR="00C92060" w:rsidRPr="00C92060" w:rsidRDefault="00C92060" w:rsidP="00C92060">
      <w:pPr>
        <w:shd w:val="clear" w:color="auto" w:fill="FFFFFF"/>
        <w:spacing w:after="0" w:line="360" w:lineRule="atLeast"/>
        <w:textAlignment w:val="baseline"/>
        <w:rPr>
          <w:rFonts w:eastAsia="Times New Roman" w:cs="Arial"/>
          <w:color w:val="222222"/>
          <w:sz w:val="24"/>
          <w:szCs w:val="24"/>
        </w:rPr>
      </w:pPr>
      <w:proofErr w:type="spellStart"/>
      <w:r w:rsidRPr="00C92060">
        <w:rPr>
          <w:rFonts w:eastAsia="Times New Roman" w:cs="Arial"/>
          <w:color w:val="222222"/>
          <w:sz w:val="24"/>
          <w:szCs w:val="24"/>
        </w:rPr>
        <w:t>AngularJS</w:t>
      </w:r>
      <w:proofErr w:type="spellEnd"/>
      <w:r w:rsidRPr="00C92060">
        <w:rPr>
          <w:rFonts w:eastAsia="Times New Roman" w:cs="Arial"/>
          <w:color w:val="222222"/>
          <w:sz w:val="24"/>
          <w:szCs w:val="24"/>
        </w:rPr>
        <w:t xml:space="preserve"> is fun</w:t>
      </w:r>
      <w:proofErr w:type="gramStart"/>
      <w:r w:rsidRPr="00C92060">
        <w:rPr>
          <w:rFonts w:eastAsia="Times New Roman" w:cs="Arial"/>
          <w:color w:val="222222"/>
          <w:sz w:val="24"/>
          <w:szCs w:val="24"/>
        </w:rPr>
        <w:t>..</w:t>
      </w:r>
      <w:proofErr w:type="gramEnd"/>
      <w:r w:rsidRPr="00C92060">
        <w:rPr>
          <w:rFonts w:eastAsia="Times New Roman" w:cs="Arial"/>
          <w:color w:val="222222"/>
          <w:sz w:val="24"/>
          <w:szCs w:val="24"/>
        </w:rPr>
        <w:t xml:space="preserve"> </w:t>
      </w:r>
      <w:proofErr w:type="gramStart"/>
      <w:r w:rsidRPr="00C92060">
        <w:rPr>
          <w:rFonts w:eastAsia="Times New Roman" w:cs="Arial"/>
          <w:color w:val="222222"/>
          <w:sz w:val="24"/>
          <w:szCs w:val="24"/>
        </w:rPr>
        <w:t>isn’t</w:t>
      </w:r>
      <w:proofErr w:type="gramEnd"/>
      <w:r w:rsidRPr="00C92060">
        <w:rPr>
          <w:rFonts w:eastAsia="Times New Roman" w:cs="Arial"/>
          <w:color w:val="222222"/>
          <w:sz w:val="24"/>
          <w:szCs w:val="24"/>
        </w:rPr>
        <w:t xml:space="preserve"> it. We saw what </w:t>
      </w:r>
      <w:r w:rsidRPr="00C92060">
        <w:rPr>
          <w:rFonts w:eastAsia="Times New Roman" w:cs="Consolas"/>
          <w:color w:val="AA3333"/>
          <w:sz w:val="24"/>
          <w:szCs w:val="24"/>
          <w:bdr w:val="none" w:sz="0" w:space="0" w:color="auto" w:frame="1"/>
          <w:shd w:val="clear" w:color="auto" w:fill="EFEFEF"/>
        </w:rPr>
        <w:t>Controllers</w:t>
      </w:r>
      <w:r w:rsidRPr="00C92060">
        <w:rPr>
          <w:rFonts w:eastAsia="Times New Roman" w:cs="Arial"/>
          <w:color w:val="222222"/>
          <w:sz w:val="24"/>
          <w:szCs w:val="24"/>
        </w:rPr>
        <w:t xml:space="preserve"> are. </w:t>
      </w:r>
      <w:proofErr w:type="gramStart"/>
      <w:r w:rsidRPr="00C92060">
        <w:rPr>
          <w:rFonts w:eastAsia="Times New Roman" w:cs="Arial"/>
          <w:color w:val="222222"/>
          <w:sz w:val="24"/>
          <w:szCs w:val="24"/>
        </w:rPr>
        <w:t>How to create Controllers and use </w:t>
      </w:r>
      <w:r w:rsidRPr="00C92060">
        <w:rPr>
          <w:rFonts w:eastAsia="Times New Roman" w:cs="Consolas"/>
          <w:color w:val="AA3333"/>
          <w:sz w:val="24"/>
          <w:szCs w:val="24"/>
          <w:bdr w:val="none" w:sz="0" w:space="0" w:color="auto" w:frame="1"/>
          <w:shd w:val="clear" w:color="auto" w:fill="EFEFEF"/>
        </w:rPr>
        <w:t>$</w:t>
      </w:r>
      <w:proofErr w:type="spellStart"/>
      <w:r w:rsidRPr="00C92060">
        <w:rPr>
          <w:rFonts w:eastAsia="Times New Roman" w:cs="Consolas"/>
          <w:color w:val="AA3333"/>
          <w:sz w:val="24"/>
          <w:szCs w:val="24"/>
          <w:bdr w:val="none" w:sz="0" w:space="0" w:color="auto" w:frame="1"/>
          <w:shd w:val="clear" w:color="auto" w:fill="EFEFEF"/>
        </w:rPr>
        <w:t>scope</w:t>
      </w:r>
      <w:r w:rsidRPr="00C92060">
        <w:rPr>
          <w:rFonts w:eastAsia="Times New Roman" w:cs="Arial"/>
          <w:color w:val="222222"/>
          <w:sz w:val="24"/>
          <w:szCs w:val="24"/>
        </w:rPr>
        <w:t>object</w:t>
      </w:r>
      <w:proofErr w:type="spellEnd"/>
      <w:r w:rsidRPr="00C92060">
        <w:rPr>
          <w:rFonts w:eastAsia="Times New Roman" w:cs="Arial"/>
          <w:color w:val="222222"/>
          <w:sz w:val="24"/>
          <w:szCs w:val="24"/>
        </w:rPr>
        <w:t xml:space="preserve"> to bind model values with the views.</w:t>
      </w:r>
      <w:proofErr w:type="gramEnd"/>
      <w:r w:rsidRPr="00C92060">
        <w:rPr>
          <w:rFonts w:eastAsia="Times New Roman" w:cs="Arial"/>
          <w:color w:val="222222"/>
          <w:sz w:val="24"/>
          <w:szCs w:val="24"/>
        </w:rPr>
        <w:t xml:space="preserve"> We went through </w:t>
      </w:r>
      <w:proofErr w:type="spellStart"/>
      <w:r w:rsidRPr="00C92060">
        <w:rPr>
          <w:rFonts w:eastAsia="Times New Roman" w:cs="Arial"/>
          <w:color w:val="222222"/>
          <w:sz w:val="24"/>
          <w:szCs w:val="24"/>
        </w:rPr>
        <w:t>AngularJS</w:t>
      </w:r>
      <w:proofErr w:type="spellEnd"/>
      <w:r w:rsidRPr="00C92060">
        <w:rPr>
          <w:rFonts w:eastAsia="Times New Roman" w:cs="Arial"/>
          <w:color w:val="222222"/>
          <w:sz w:val="24"/>
          <w:szCs w:val="24"/>
        </w:rPr>
        <w:t xml:space="preserve"> attributes such as </w:t>
      </w:r>
      <w:proofErr w:type="spellStart"/>
      <w:r w:rsidRPr="00C92060">
        <w:rPr>
          <w:rFonts w:eastAsia="Times New Roman" w:cs="Consolas"/>
          <w:color w:val="AA3333"/>
          <w:sz w:val="24"/>
          <w:szCs w:val="24"/>
          <w:bdr w:val="none" w:sz="0" w:space="0" w:color="auto" w:frame="1"/>
          <w:shd w:val="clear" w:color="auto" w:fill="EFEFEF"/>
        </w:rPr>
        <w:t>ng</w:t>
      </w:r>
      <w:proofErr w:type="spellEnd"/>
      <w:r w:rsidRPr="00C92060">
        <w:rPr>
          <w:rFonts w:eastAsia="Times New Roman" w:cs="Consolas"/>
          <w:color w:val="AA3333"/>
          <w:sz w:val="24"/>
          <w:szCs w:val="24"/>
          <w:bdr w:val="none" w:sz="0" w:space="0" w:color="auto" w:frame="1"/>
          <w:shd w:val="clear" w:color="auto" w:fill="EFEFEF"/>
        </w:rPr>
        <w:t>-controller</w:t>
      </w:r>
      <w:r w:rsidRPr="00C92060">
        <w:rPr>
          <w:rFonts w:eastAsia="Times New Roman" w:cs="Arial"/>
          <w:color w:val="222222"/>
          <w:sz w:val="24"/>
          <w:szCs w:val="24"/>
        </w:rPr>
        <w:t> and </w:t>
      </w:r>
      <w:proofErr w:type="spellStart"/>
      <w:r w:rsidRPr="00C92060">
        <w:rPr>
          <w:rFonts w:eastAsia="Times New Roman" w:cs="Consolas"/>
          <w:color w:val="AA3333"/>
          <w:sz w:val="24"/>
          <w:szCs w:val="24"/>
          <w:bdr w:val="none" w:sz="0" w:space="0" w:color="auto" w:frame="1"/>
          <w:shd w:val="clear" w:color="auto" w:fill="EFEFEF"/>
        </w:rPr>
        <w:t>ng</w:t>
      </w:r>
      <w:proofErr w:type="spellEnd"/>
      <w:r w:rsidRPr="00C92060">
        <w:rPr>
          <w:rFonts w:eastAsia="Times New Roman" w:cs="Consolas"/>
          <w:color w:val="AA3333"/>
          <w:sz w:val="24"/>
          <w:szCs w:val="24"/>
          <w:bdr w:val="none" w:sz="0" w:space="0" w:color="auto" w:frame="1"/>
          <w:shd w:val="clear" w:color="auto" w:fill="EFEFEF"/>
        </w:rPr>
        <w:t>-repeat</w:t>
      </w:r>
      <w:r w:rsidRPr="00C92060">
        <w:rPr>
          <w:rFonts w:eastAsia="Times New Roman" w:cs="Arial"/>
          <w:color w:val="222222"/>
          <w:sz w:val="24"/>
          <w:szCs w:val="24"/>
        </w:rPr>
        <w:t>. Also we saw how Nested controllers and in</w:t>
      </w:r>
      <w:bookmarkStart w:id="0" w:name="_GoBack"/>
      <w:bookmarkEnd w:id="0"/>
      <w:r w:rsidRPr="00C92060">
        <w:rPr>
          <w:rFonts w:eastAsia="Times New Roman" w:cs="Arial"/>
          <w:color w:val="222222"/>
          <w:sz w:val="24"/>
          <w:szCs w:val="24"/>
        </w:rPr>
        <w:t>heritance in controllers work.</w:t>
      </w:r>
    </w:p>
    <w:p w:rsidR="00C92060" w:rsidRPr="00C92060" w:rsidRDefault="00C92060" w:rsidP="00C92060">
      <w:pPr>
        <w:shd w:val="clear" w:color="auto" w:fill="FFFFFF"/>
        <w:spacing w:after="240" w:line="360" w:lineRule="atLeast"/>
        <w:textAlignment w:val="baseline"/>
        <w:rPr>
          <w:rFonts w:eastAsia="Times New Roman" w:cs="Arial"/>
          <w:color w:val="222222"/>
          <w:sz w:val="24"/>
          <w:szCs w:val="24"/>
        </w:rPr>
      </w:pPr>
      <w:r w:rsidRPr="00C92060">
        <w:rPr>
          <w:rFonts w:eastAsia="Times New Roman" w:cs="Arial"/>
          <w:color w:val="222222"/>
          <w:sz w:val="24"/>
          <w:szCs w:val="24"/>
        </w:rPr>
        <w:t>Finally we created a Contact</w:t>
      </w:r>
      <w:r w:rsidR="005D5494">
        <w:rPr>
          <w:rFonts w:eastAsia="Times New Roman" w:cs="Arial"/>
          <w:color w:val="222222"/>
          <w:sz w:val="24"/>
          <w:szCs w:val="24"/>
        </w:rPr>
        <w:tab/>
      </w:r>
      <w:r w:rsidRPr="00C92060">
        <w:rPr>
          <w:rFonts w:eastAsia="Times New Roman" w:cs="Arial"/>
          <w:color w:val="222222"/>
          <w:sz w:val="24"/>
          <w:szCs w:val="24"/>
        </w:rPr>
        <w:t xml:space="preserve">Manager application using </w:t>
      </w:r>
      <w:proofErr w:type="spellStart"/>
      <w:r w:rsidRPr="00C92060">
        <w:rPr>
          <w:rFonts w:eastAsia="Times New Roman" w:cs="Arial"/>
          <w:color w:val="222222"/>
          <w:sz w:val="24"/>
          <w:szCs w:val="24"/>
        </w:rPr>
        <w:t>AngularJS</w:t>
      </w:r>
      <w:proofErr w:type="spellEnd"/>
      <w:r w:rsidRPr="00C92060">
        <w:rPr>
          <w:rFonts w:eastAsia="Times New Roman" w:cs="Arial"/>
          <w:color w:val="222222"/>
          <w:sz w:val="24"/>
          <w:szCs w:val="24"/>
        </w:rPr>
        <w:t>.</w:t>
      </w:r>
    </w:p>
    <w:p w:rsidR="00C92060" w:rsidRPr="00C92060" w:rsidRDefault="00C92060" w:rsidP="00C92060">
      <w:pPr>
        <w:shd w:val="clear" w:color="auto" w:fill="FFFFFF"/>
        <w:spacing w:after="0" w:line="360" w:lineRule="atLeast"/>
        <w:textAlignment w:val="baseline"/>
        <w:rPr>
          <w:rFonts w:eastAsia="Times New Roman" w:cs="Arial"/>
          <w:color w:val="222222"/>
          <w:sz w:val="24"/>
          <w:szCs w:val="24"/>
        </w:rPr>
      </w:pPr>
      <w:r w:rsidRPr="00C92060">
        <w:rPr>
          <w:rFonts w:eastAsia="Times New Roman" w:cs="Arial"/>
          <w:color w:val="222222"/>
          <w:sz w:val="24"/>
          <w:szCs w:val="24"/>
        </w:rPr>
        <w:t>We are not done yet!! </w:t>
      </w:r>
      <w:del w:id="1" w:author="Unknown" w:date="2013-10-15T13:12:00Z">
        <w:r w:rsidRPr="00C92060">
          <w:rPr>
            <w:rFonts w:eastAsia="Times New Roman" w:cs="Arial"/>
            <w:strike/>
            <w:color w:val="999999"/>
            <w:sz w:val="24"/>
            <w:szCs w:val="24"/>
            <w:bdr w:val="none" w:sz="0" w:space="0" w:color="auto" w:frame="1"/>
          </w:rPr>
          <w:delText>Stay tuned for next tutorial</w:delText>
        </w:r>
      </w:del>
      <w:r w:rsidRPr="00C92060">
        <w:rPr>
          <w:rFonts w:eastAsia="Times New Roman" w:cs="Arial"/>
          <w:color w:val="222222"/>
          <w:sz w:val="24"/>
          <w:szCs w:val="24"/>
        </w:rPr>
        <w:t> </w:t>
      </w:r>
      <w:proofErr w:type="gramStart"/>
      <w:r w:rsidRPr="00C92060">
        <w:rPr>
          <w:rFonts w:eastAsia="Times New Roman" w:cs="Arial"/>
          <w:color w:val="222222"/>
          <w:sz w:val="24"/>
          <w:szCs w:val="24"/>
        </w:rPr>
        <w:t>where</w:t>
      </w:r>
      <w:proofErr w:type="gramEnd"/>
      <w:r w:rsidRPr="00C92060">
        <w:rPr>
          <w:rFonts w:eastAsia="Times New Roman" w:cs="Arial"/>
          <w:color w:val="222222"/>
          <w:sz w:val="24"/>
          <w:szCs w:val="24"/>
        </w:rPr>
        <w:t xml:space="preserve"> we will explorer world of Views and Routing using </w:t>
      </w:r>
      <w:proofErr w:type="spellStart"/>
      <w:r w:rsidRPr="00C92060">
        <w:rPr>
          <w:rFonts w:eastAsia="Times New Roman" w:cs="Arial"/>
          <w:color w:val="222222"/>
          <w:sz w:val="24"/>
          <w:szCs w:val="24"/>
        </w:rPr>
        <w:t>AngularJS</w:t>
      </w:r>
      <w:proofErr w:type="spellEnd"/>
      <w:r w:rsidRPr="00C92060">
        <w:rPr>
          <w:rFonts w:eastAsia="Times New Roman" w:cs="Arial"/>
          <w:color w:val="222222"/>
          <w:sz w:val="24"/>
          <w:szCs w:val="24"/>
        </w:rPr>
        <w:t xml:space="preserve"> :)</w:t>
      </w:r>
      <w:r w:rsidRPr="00C92060">
        <w:rPr>
          <w:rFonts w:eastAsia="Times New Roman" w:cs="Arial"/>
          <w:color w:val="222222"/>
          <w:sz w:val="24"/>
          <w:szCs w:val="24"/>
        </w:rPr>
        <w:br/>
      </w:r>
      <w:r w:rsidRPr="00C92060">
        <w:rPr>
          <w:rFonts w:eastAsia="Times New Roman" w:cs="Arial"/>
          <w:b/>
          <w:bCs/>
          <w:color w:val="222222"/>
          <w:sz w:val="24"/>
          <w:szCs w:val="24"/>
          <w:bdr w:val="none" w:sz="0" w:space="0" w:color="auto" w:frame="1"/>
        </w:rPr>
        <w:t>Update:</w:t>
      </w:r>
      <w:r w:rsidRPr="00C92060">
        <w:rPr>
          <w:rFonts w:eastAsia="Times New Roman" w:cs="Arial"/>
          <w:color w:val="222222"/>
          <w:sz w:val="24"/>
          <w:szCs w:val="24"/>
        </w:rPr>
        <w:t> Next tutorial is published. Read now </w:t>
      </w:r>
      <w:proofErr w:type="spellStart"/>
      <w:r w:rsidRPr="00C92060">
        <w:rPr>
          <w:rFonts w:eastAsia="Times New Roman" w:cs="Arial"/>
          <w:color w:val="222222"/>
          <w:sz w:val="24"/>
          <w:szCs w:val="24"/>
        </w:rPr>
        <w:fldChar w:fldCharType="begin"/>
      </w:r>
      <w:r w:rsidRPr="00C92060">
        <w:rPr>
          <w:rFonts w:eastAsia="Times New Roman" w:cs="Arial"/>
          <w:color w:val="222222"/>
          <w:sz w:val="24"/>
          <w:szCs w:val="24"/>
        </w:rPr>
        <w:instrText xml:space="preserve"> HYPERLINK "http://viralpatel.net/blogs/angularjs-routing-and-views-tutorial-with-example/" </w:instrText>
      </w:r>
      <w:r w:rsidRPr="00C92060">
        <w:rPr>
          <w:rFonts w:eastAsia="Times New Roman" w:cs="Arial"/>
          <w:color w:val="222222"/>
          <w:sz w:val="24"/>
          <w:szCs w:val="24"/>
        </w:rPr>
        <w:fldChar w:fldCharType="separate"/>
      </w:r>
      <w:r w:rsidRPr="00C92060">
        <w:rPr>
          <w:rFonts w:eastAsia="Times New Roman" w:cs="Arial"/>
          <w:color w:val="075FB8"/>
          <w:sz w:val="24"/>
          <w:szCs w:val="24"/>
          <w:u w:val="single"/>
          <w:bdr w:val="none" w:sz="0" w:space="0" w:color="auto" w:frame="1"/>
        </w:rPr>
        <w:t>AngularJS</w:t>
      </w:r>
      <w:proofErr w:type="spellEnd"/>
      <w:r w:rsidRPr="00C92060">
        <w:rPr>
          <w:rFonts w:eastAsia="Times New Roman" w:cs="Arial"/>
          <w:color w:val="075FB8"/>
          <w:sz w:val="24"/>
          <w:szCs w:val="24"/>
          <w:u w:val="single"/>
          <w:bdr w:val="none" w:sz="0" w:space="0" w:color="auto" w:frame="1"/>
        </w:rPr>
        <w:t xml:space="preserve"> Routing and Views Tutorial</w:t>
      </w:r>
      <w:r w:rsidRPr="00C92060">
        <w:rPr>
          <w:rFonts w:eastAsia="Times New Roman" w:cs="Arial"/>
          <w:color w:val="222222"/>
          <w:sz w:val="24"/>
          <w:szCs w:val="24"/>
        </w:rPr>
        <w:fldChar w:fldCharType="end"/>
      </w:r>
    </w:p>
    <w:p w:rsidR="00F22864" w:rsidRPr="00C92060" w:rsidRDefault="00F22864">
      <w:pPr>
        <w:rPr>
          <w:sz w:val="24"/>
          <w:szCs w:val="24"/>
        </w:rPr>
      </w:pPr>
    </w:p>
    <w:sectPr w:rsidR="00F22864" w:rsidRPr="00C920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F91BF4"/>
    <w:multiLevelType w:val="multilevel"/>
    <w:tmpl w:val="12CA1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D540929"/>
    <w:multiLevelType w:val="multilevel"/>
    <w:tmpl w:val="248A0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2B5"/>
    <w:rsid w:val="005D5494"/>
    <w:rsid w:val="008551BE"/>
    <w:rsid w:val="00C92060"/>
    <w:rsid w:val="00CB77C0"/>
    <w:rsid w:val="00E422B5"/>
    <w:rsid w:val="00F22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920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920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920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06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9206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92060"/>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C92060"/>
  </w:style>
  <w:style w:type="character" w:styleId="Hyperlink">
    <w:name w:val="Hyperlink"/>
    <w:basedOn w:val="DefaultParagraphFont"/>
    <w:uiPriority w:val="99"/>
    <w:semiHidden/>
    <w:unhideWhenUsed/>
    <w:rsid w:val="00C92060"/>
    <w:rPr>
      <w:color w:val="0000FF"/>
      <w:u w:val="single"/>
    </w:rPr>
  </w:style>
  <w:style w:type="character" w:styleId="FollowedHyperlink">
    <w:name w:val="FollowedHyperlink"/>
    <w:basedOn w:val="DefaultParagraphFont"/>
    <w:uiPriority w:val="99"/>
    <w:semiHidden/>
    <w:unhideWhenUsed/>
    <w:rsid w:val="00C92060"/>
    <w:rPr>
      <w:color w:val="800080"/>
      <w:u w:val="single"/>
    </w:rPr>
  </w:style>
  <w:style w:type="paragraph" w:styleId="NormalWeb">
    <w:name w:val="Normal (Web)"/>
    <w:basedOn w:val="Normal"/>
    <w:uiPriority w:val="99"/>
    <w:semiHidden/>
    <w:unhideWhenUsed/>
    <w:rsid w:val="00C9206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9206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920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206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920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920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920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06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9206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92060"/>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C92060"/>
  </w:style>
  <w:style w:type="character" w:styleId="Hyperlink">
    <w:name w:val="Hyperlink"/>
    <w:basedOn w:val="DefaultParagraphFont"/>
    <w:uiPriority w:val="99"/>
    <w:semiHidden/>
    <w:unhideWhenUsed/>
    <w:rsid w:val="00C92060"/>
    <w:rPr>
      <w:color w:val="0000FF"/>
      <w:u w:val="single"/>
    </w:rPr>
  </w:style>
  <w:style w:type="character" w:styleId="FollowedHyperlink">
    <w:name w:val="FollowedHyperlink"/>
    <w:basedOn w:val="DefaultParagraphFont"/>
    <w:uiPriority w:val="99"/>
    <w:semiHidden/>
    <w:unhideWhenUsed/>
    <w:rsid w:val="00C92060"/>
    <w:rPr>
      <w:color w:val="800080"/>
      <w:u w:val="single"/>
    </w:rPr>
  </w:style>
  <w:style w:type="paragraph" w:styleId="NormalWeb">
    <w:name w:val="Normal (Web)"/>
    <w:basedOn w:val="Normal"/>
    <w:uiPriority w:val="99"/>
    <w:semiHidden/>
    <w:unhideWhenUsed/>
    <w:rsid w:val="00C9206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9206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920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20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835255">
      <w:bodyDiv w:val="1"/>
      <w:marLeft w:val="0"/>
      <w:marRight w:val="0"/>
      <w:marTop w:val="0"/>
      <w:marBottom w:val="0"/>
      <w:divBdr>
        <w:top w:val="none" w:sz="0" w:space="0" w:color="auto"/>
        <w:left w:val="none" w:sz="0" w:space="0" w:color="auto"/>
        <w:bottom w:val="none" w:sz="0" w:space="0" w:color="auto"/>
        <w:right w:val="none" w:sz="0" w:space="0" w:color="auto"/>
      </w:divBdr>
      <w:divsChild>
        <w:div w:id="1703749844">
          <w:marLeft w:val="0"/>
          <w:marRight w:val="0"/>
          <w:marTop w:val="0"/>
          <w:marBottom w:val="0"/>
          <w:divBdr>
            <w:top w:val="none" w:sz="0" w:space="0" w:color="auto"/>
            <w:left w:val="none" w:sz="0" w:space="0" w:color="auto"/>
            <w:bottom w:val="none" w:sz="0" w:space="0" w:color="auto"/>
            <w:right w:val="none" w:sz="0" w:space="0" w:color="auto"/>
          </w:divBdr>
          <w:divsChild>
            <w:div w:id="832258515">
              <w:marLeft w:val="0"/>
              <w:marRight w:val="0"/>
              <w:marTop w:val="0"/>
              <w:marBottom w:val="0"/>
              <w:divBdr>
                <w:top w:val="single" w:sz="6" w:space="4" w:color="D5DAD5"/>
                <w:left w:val="single" w:sz="6" w:space="5" w:color="D5DAD5"/>
                <w:bottom w:val="single" w:sz="6" w:space="4" w:color="D5DAD5"/>
                <w:right w:val="single" w:sz="6" w:space="5" w:color="D5DAD5"/>
              </w:divBdr>
              <w:divsChild>
                <w:div w:id="1790278321">
                  <w:marLeft w:val="0"/>
                  <w:marRight w:val="0"/>
                  <w:marTop w:val="0"/>
                  <w:marBottom w:val="0"/>
                  <w:divBdr>
                    <w:top w:val="none" w:sz="0" w:space="0" w:color="auto"/>
                    <w:left w:val="none" w:sz="0" w:space="0" w:color="auto"/>
                    <w:bottom w:val="none" w:sz="0" w:space="0" w:color="auto"/>
                    <w:right w:val="none" w:sz="0" w:space="0" w:color="auto"/>
                  </w:divBdr>
                  <w:divsChild>
                    <w:div w:id="1821192156">
                      <w:marLeft w:val="0"/>
                      <w:marRight w:val="0"/>
                      <w:marTop w:val="0"/>
                      <w:marBottom w:val="0"/>
                      <w:divBdr>
                        <w:top w:val="none" w:sz="0" w:space="0" w:color="auto"/>
                        <w:left w:val="none" w:sz="0" w:space="0" w:color="auto"/>
                        <w:bottom w:val="none" w:sz="0" w:space="0" w:color="auto"/>
                        <w:right w:val="none" w:sz="0" w:space="0" w:color="auto"/>
                      </w:divBdr>
                    </w:div>
                    <w:div w:id="371927246">
                      <w:marLeft w:val="0"/>
                      <w:marRight w:val="0"/>
                      <w:marTop w:val="0"/>
                      <w:marBottom w:val="0"/>
                      <w:divBdr>
                        <w:top w:val="none" w:sz="0" w:space="0" w:color="auto"/>
                        <w:left w:val="none" w:sz="0" w:space="0" w:color="auto"/>
                        <w:bottom w:val="none" w:sz="0" w:space="0" w:color="auto"/>
                        <w:right w:val="none" w:sz="0" w:space="0" w:color="auto"/>
                      </w:divBdr>
                    </w:div>
                    <w:div w:id="118031914">
                      <w:marLeft w:val="0"/>
                      <w:marRight w:val="0"/>
                      <w:marTop w:val="0"/>
                      <w:marBottom w:val="0"/>
                      <w:divBdr>
                        <w:top w:val="none" w:sz="0" w:space="0" w:color="auto"/>
                        <w:left w:val="none" w:sz="0" w:space="0" w:color="auto"/>
                        <w:bottom w:val="none" w:sz="0" w:space="0" w:color="auto"/>
                        <w:right w:val="none" w:sz="0" w:space="0" w:color="auto"/>
                      </w:divBdr>
                    </w:div>
                    <w:div w:id="143275010">
                      <w:marLeft w:val="0"/>
                      <w:marRight w:val="0"/>
                      <w:marTop w:val="0"/>
                      <w:marBottom w:val="0"/>
                      <w:divBdr>
                        <w:top w:val="none" w:sz="0" w:space="0" w:color="auto"/>
                        <w:left w:val="none" w:sz="0" w:space="0" w:color="auto"/>
                        <w:bottom w:val="none" w:sz="0" w:space="0" w:color="auto"/>
                        <w:right w:val="none" w:sz="0" w:space="0" w:color="auto"/>
                      </w:divBdr>
                    </w:div>
                    <w:div w:id="1213158210">
                      <w:marLeft w:val="0"/>
                      <w:marRight w:val="0"/>
                      <w:marTop w:val="0"/>
                      <w:marBottom w:val="0"/>
                      <w:divBdr>
                        <w:top w:val="none" w:sz="0" w:space="0" w:color="auto"/>
                        <w:left w:val="none" w:sz="0" w:space="0" w:color="auto"/>
                        <w:bottom w:val="none" w:sz="0" w:space="0" w:color="auto"/>
                        <w:right w:val="none" w:sz="0" w:space="0" w:color="auto"/>
                      </w:divBdr>
                    </w:div>
                    <w:div w:id="933591523">
                      <w:marLeft w:val="0"/>
                      <w:marRight w:val="0"/>
                      <w:marTop w:val="0"/>
                      <w:marBottom w:val="0"/>
                      <w:divBdr>
                        <w:top w:val="none" w:sz="0" w:space="0" w:color="auto"/>
                        <w:left w:val="none" w:sz="0" w:space="0" w:color="auto"/>
                        <w:bottom w:val="none" w:sz="0" w:space="0" w:color="auto"/>
                        <w:right w:val="none" w:sz="0" w:space="0" w:color="auto"/>
                      </w:divBdr>
                    </w:div>
                    <w:div w:id="337194921">
                      <w:marLeft w:val="0"/>
                      <w:marRight w:val="0"/>
                      <w:marTop w:val="0"/>
                      <w:marBottom w:val="0"/>
                      <w:divBdr>
                        <w:top w:val="none" w:sz="0" w:space="0" w:color="auto"/>
                        <w:left w:val="none" w:sz="0" w:space="0" w:color="auto"/>
                        <w:bottom w:val="none" w:sz="0" w:space="0" w:color="auto"/>
                        <w:right w:val="none" w:sz="0" w:space="0" w:color="auto"/>
                      </w:divBdr>
                    </w:div>
                    <w:div w:id="2014719672">
                      <w:marLeft w:val="0"/>
                      <w:marRight w:val="0"/>
                      <w:marTop w:val="0"/>
                      <w:marBottom w:val="0"/>
                      <w:divBdr>
                        <w:top w:val="none" w:sz="0" w:space="0" w:color="auto"/>
                        <w:left w:val="none" w:sz="0" w:space="0" w:color="auto"/>
                        <w:bottom w:val="none" w:sz="0" w:space="0" w:color="auto"/>
                        <w:right w:val="none" w:sz="0" w:space="0" w:color="auto"/>
                      </w:divBdr>
                    </w:div>
                    <w:div w:id="1886721957">
                      <w:marLeft w:val="0"/>
                      <w:marRight w:val="0"/>
                      <w:marTop w:val="0"/>
                      <w:marBottom w:val="0"/>
                      <w:divBdr>
                        <w:top w:val="none" w:sz="0" w:space="0" w:color="auto"/>
                        <w:left w:val="none" w:sz="0" w:space="0" w:color="auto"/>
                        <w:bottom w:val="none" w:sz="0" w:space="0" w:color="auto"/>
                        <w:right w:val="none" w:sz="0" w:space="0" w:color="auto"/>
                      </w:divBdr>
                    </w:div>
                    <w:div w:id="643316110">
                      <w:marLeft w:val="0"/>
                      <w:marRight w:val="0"/>
                      <w:marTop w:val="0"/>
                      <w:marBottom w:val="0"/>
                      <w:divBdr>
                        <w:top w:val="none" w:sz="0" w:space="0" w:color="auto"/>
                        <w:left w:val="none" w:sz="0" w:space="0" w:color="auto"/>
                        <w:bottom w:val="none" w:sz="0" w:space="0" w:color="auto"/>
                        <w:right w:val="none" w:sz="0" w:space="0" w:color="auto"/>
                      </w:divBdr>
                    </w:div>
                    <w:div w:id="304890754">
                      <w:marLeft w:val="0"/>
                      <w:marRight w:val="0"/>
                      <w:marTop w:val="0"/>
                      <w:marBottom w:val="0"/>
                      <w:divBdr>
                        <w:top w:val="none" w:sz="0" w:space="0" w:color="auto"/>
                        <w:left w:val="none" w:sz="0" w:space="0" w:color="auto"/>
                        <w:bottom w:val="none" w:sz="0" w:space="0" w:color="auto"/>
                        <w:right w:val="none" w:sz="0" w:space="0" w:color="auto"/>
                      </w:divBdr>
                    </w:div>
                    <w:div w:id="1987197108">
                      <w:marLeft w:val="0"/>
                      <w:marRight w:val="0"/>
                      <w:marTop w:val="0"/>
                      <w:marBottom w:val="0"/>
                      <w:divBdr>
                        <w:top w:val="none" w:sz="0" w:space="0" w:color="auto"/>
                        <w:left w:val="none" w:sz="0" w:space="0" w:color="auto"/>
                        <w:bottom w:val="none" w:sz="0" w:space="0" w:color="auto"/>
                        <w:right w:val="none" w:sz="0" w:space="0" w:color="auto"/>
                      </w:divBdr>
                    </w:div>
                    <w:div w:id="1691566890">
                      <w:marLeft w:val="0"/>
                      <w:marRight w:val="0"/>
                      <w:marTop w:val="0"/>
                      <w:marBottom w:val="0"/>
                      <w:divBdr>
                        <w:top w:val="none" w:sz="0" w:space="0" w:color="auto"/>
                        <w:left w:val="none" w:sz="0" w:space="0" w:color="auto"/>
                        <w:bottom w:val="none" w:sz="0" w:space="0" w:color="auto"/>
                        <w:right w:val="none" w:sz="0" w:space="0" w:color="auto"/>
                      </w:divBdr>
                    </w:div>
                    <w:div w:id="1284964678">
                      <w:marLeft w:val="0"/>
                      <w:marRight w:val="0"/>
                      <w:marTop w:val="0"/>
                      <w:marBottom w:val="0"/>
                      <w:divBdr>
                        <w:top w:val="none" w:sz="0" w:space="0" w:color="auto"/>
                        <w:left w:val="none" w:sz="0" w:space="0" w:color="auto"/>
                        <w:bottom w:val="none" w:sz="0" w:space="0" w:color="auto"/>
                        <w:right w:val="none" w:sz="0" w:space="0" w:color="auto"/>
                      </w:divBdr>
                    </w:div>
                    <w:div w:id="1911768667">
                      <w:marLeft w:val="0"/>
                      <w:marRight w:val="0"/>
                      <w:marTop w:val="0"/>
                      <w:marBottom w:val="0"/>
                      <w:divBdr>
                        <w:top w:val="none" w:sz="0" w:space="0" w:color="auto"/>
                        <w:left w:val="none" w:sz="0" w:space="0" w:color="auto"/>
                        <w:bottom w:val="none" w:sz="0" w:space="0" w:color="auto"/>
                        <w:right w:val="none" w:sz="0" w:space="0" w:color="auto"/>
                      </w:divBdr>
                    </w:div>
                    <w:div w:id="464542922">
                      <w:marLeft w:val="0"/>
                      <w:marRight w:val="0"/>
                      <w:marTop w:val="0"/>
                      <w:marBottom w:val="0"/>
                      <w:divBdr>
                        <w:top w:val="none" w:sz="0" w:space="0" w:color="auto"/>
                        <w:left w:val="none" w:sz="0" w:space="0" w:color="auto"/>
                        <w:bottom w:val="none" w:sz="0" w:space="0" w:color="auto"/>
                        <w:right w:val="none" w:sz="0" w:space="0" w:color="auto"/>
                      </w:divBdr>
                    </w:div>
                    <w:div w:id="1508398970">
                      <w:marLeft w:val="0"/>
                      <w:marRight w:val="0"/>
                      <w:marTop w:val="0"/>
                      <w:marBottom w:val="0"/>
                      <w:divBdr>
                        <w:top w:val="none" w:sz="0" w:space="0" w:color="auto"/>
                        <w:left w:val="none" w:sz="0" w:space="0" w:color="auto"/>
                        <w:bottom w:val="none" w:sz="0" w:space="0" w:color="auto"/>
                        <w:right w:val="none" w:sz="0" w:space="0" w:color="auto"/>
                      </w:divBdr>
                    </w:div>
                    <w:div w:id="181087877">
                      <w:marLeft w:val="0"/>
                      <w:marRight w:val="0"/>
                      <w:marTop w:val="0"/>
                      <w:marBottom w:val="0"/>
                      <w:divBdr>
                        <w:top w:val="none" w:sz="0" w:space="0" w:color="auto"/>
                        <w:left w:val="none" w:sz="0" w:space="0" w:color="auto"/>
                        <w:bottom w:val="none" w:sz="0" w:space="0" w:color="auto"/>
                        <w:right w:val="none" w:sz="0" w:space="0" w:color="auto"/>
                      </w:divBdr>
                    </w:div>
                    <w:div w:id="863790264">
                      <w:marLeft w:val="0"/>
                      <w:marRight w:val="0"/>
                      <w:marTop w:val="0"/>
                      <w:marBottom w:val="0"/>
                      <w:divBdr>
                        <w:top w:val="none" w:sz="0" w:space="0" w:color="auto"/>
                        <w:left w:val="none" w:sz="0" w:space="0" w:color="auto"/>
                        <w:bottom w:val="none" w:sz="0" w:space="0" w:color="auto"/>
                        <w:right w:val="none" w:sz="0" w:space="0" w:color="auto"/>
                      </w:divBdr>
                    </w:div>
                    <w:div w:id="2042822831">
                      <w:marLeft w:val="0"/>
                      <w:marRight w:val="0"/>
                      <w:marTop w:val="0"/>
                      <w:marBottom w:val="0"/>
                      <w:divBdr>
                        <w:top w:val="none" w:sz="0" w:space="0" w:color="auto"/>
                        <w:left w:val="none" w:sz="0" w:space="0" w:color="auto"/>
                        <w:bottom w:val="none" w:sz="0" w:space="0" w:color="auto"/>
                        <w:right w:val="none" w:sz="0" w:space="0" w:color="auto"/>
                      </w:divBdr>
                    </w:div>
                    <w:div w:id="856621669">
                      <w:marLeft w:val="0"/>
                      <w:marRight w:val="0"/>
                      <w:marTop w:val="0"/>
                      <w:marBottom w:val="0"/>
                      <w:divBdr>
                        <w:top w:val="none" w:sz="0" w:space="0" w:color="auto"/>
                        <w:left w:val="none" w:sz="0" w:space="0" w:color="auto"/>
                        <w:bottom w:val="none" w:sz="0" w:space="0" w:color="auto"/>
                        <w:right w:val="none" w:sz="0" w:space="0" w:color="auto"/>
                      </w:divBdr>
                    </w:div>
                    <w:div w:id="1758360986">
                      <w:marLeft w:val="0"/>
                      <w:marRight w:val="0"/>
                      <w:marTop w:val="0"/>
                      <w:marBottom w:val="0"/>
                      <w:divBdr>
                        <w:top w:val="none" w:sz="0" w:space="0" w:color="auto"/>
                        <w:left w:val="none" w:sz="0" w:space="0" w:color="auto"/>
                        <w:bottom w:val="none" w:sz="0" w:space="0" w:color="auto"/>
                        <w:right w:val="none" w:sz="0" w:space="0" w:color="auto"/>
                      </w:divBdr>
                    </w:div>
                    <w:div w:id="1162233219">
                      <w:marLeft w:val="0"/>
                      <w:marRight w:val="0"/>
                      <w:marTop w:val="0"/>
                      <w:marBottom w:val="0"/>
                      <w:divBdr>
                        <w:top w:val="none" w:sz="0" w:space="0" w:color="auto"/>
                        <w:left w:val="none" w:sz="0" w:space="0" w:color="auto"/>
                        <w:bottom w:val="none" w:sz="0" w:space="0" w:color="auto"/>
                        <w:right w:val="none" w:sz="0" w:space="0" w:color="auto"/>
                      </w:divBdr>
                    </w:div>
                    <w:div w:id="1531336627">
                      <w:marLeft w:val="0"/>
                      <w:marRight w:val="0"/>
                      <w:marTop w:val="0"/>
                      <w:marBottom w:val="0"/>
                      <w:divBdr>
                        <w:top w:val="none" w:sz="0" w:space="0" w:color="auto"/>
                        <w:left w:val="none" w:sz="0" w:space="0" w:color="auto"/>
                        <w:bottom w:val="none" w:sz="0" w:space="0" w:color="auto"/>
                        <w:right w:val="none" w:sz="0" w:space="0" w:color="auto"/>
                      </w:divBdr>
                    </w:div>
                    <w:div w:id="374164613">
                      <w:marLeft w:val="0"/>
                      <w:marRight w:val="0"/>
                      <w:marTop w:val="0"/>
                      <w:marBottom w:val="0"/>
                      <w:divBdr>
                        <w:top w:val="none" w:sz="0" w:space="0" w:color="auto"/>
                        <w:left w:val="none" w:sz="0" w:space="0" w:color="auto"/>
                        <w:bottom w:val="none" w:sz="0" w:space="0" w:color="auto"/>
                        <w:right w:val="none" w:sz="0" w:space="0" w:color="auto"/>
                      </w:divBdr>
                    </w:div>
                    <w:div w:id="386759753">
                      <w:marLeft w:val="0"/>
                      <w:marRight w:val="0"/>
                      <w:marTop w:val="0"/>
                      <w:marBottom w:val="0"/>
                      <w:divBdr>
                        <w:top w:val="none" w:sz="0" w:space="0" w:color="auto"/>
                        <w:left w:val="none" w:sz="0" w:space="0" w:color="auto"/>
                        <w:bottom w:val="none" w:sz="0" w:space="0" w:color="auto"/>
                        <w:right w:val="none" w:sz="0" w:space="0" w:color="auto"/>
                      </w:divBdr>
                    </w:div>
                    <w:div w:id="802692299">
                      <w:marLeft w:val="0"/>
                      <w:marRight w:val="0"/>
                      <w:marTop w:val="0"/>
                      <w:marBottom w:val="0"/>
                      <w:divBdr>
                        <w:top w:val="none" w:sz="0" w:space="0" w:color="auto"/>
                        <w:left w:val="none" w:sz="0" w:space="0" w:color="auto"/>
                        <w:bottom w:val="none" w:sz="0" w:space="0" w:color="auto"/>
                        <w:right w:val="none" w:sz="0" w:space="0" w:color="auto"/>
                      </w:divBdr>
                    </w:div>
                    <w:div w:id="479469472">
                      <w:marLeft w:val="0"/>
                      <w:marRight w:val="0"/>
                      <w:marTop w:val="0"/>
                      <w:marBottom w:val="0"/>
                      <w:divBdr>
                        <w:top w:val="none" w:sz="0" w:space="0" w:color="auto"/>
                        <w:left w:val="none" w:sz="0" w:space="0" w:color="auto"/>
                        <w:bottom w:val="none" w:sz="0" w:space="0" w:color="auto"/>
                        <w:right w:val="none" w:sz="0" w:space="0" w:color="auto"/>
                      </w:divBdr>
                    </w:div>
                    <w:div w:id="1333341260">
                      <w:marLeft w:val="0"/>
                      <w:marRight w:val="0"/>
                      <w:marTop w:val="0"/>
                      <w:marBottom w:val="0"/>
                      <w:divBdr>
                        <w:top w:val="none" w:sz="0" w:space="0" w:color="auto"/>
                        <w:left w:val="none" w:sz="0" w:space="0" w:color="auto"/>
                        <w:bottom w:val="none" w:sz="0" w:space="0" w:color="auto"/>
                        <w:right w:val="none" w:sz="0" w:space="0" w:color="auto"/>
                      </w:divBdr>
                    </w:div>
                    <w:div w:id="192460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263620">
          <w:marLeft w:val="0"/>
          <w:marRight w:val="0"/>
          <w:marTop w:val="0"/>
          <w:marBottom w:val="0"/>
          <w:divBdr>
            <w:top w:val="none" w:sz="0" w:space="0" w:color="auto"/>
            <w:left w:val="none" w:sz="0" w:space="0" w:color="auto"/>
            <w:bottom w:val="none" w:sz="0" w:space="0" w:color="auto"/>
            <w:right w:val="none" w:sz="0" w:space="0" w:color="auto"/>
          </w:divBdr>
          <w:divsChild>
            <w:div w:id="203181614">
              <w:marLeft w:val="0"/>
              <w:marRight w:val="0"/>
              <w:marTop w:val="0"/>
              <w:marBottom w:val="0"/>
              <w:divBdr>
                <w:top w:val="single" w:sz="6" w:space="4" w:color="D5DAD5"/>
                <w:left w:val="single" w:sz="6" w:space="5" w:color="D5DAD5"/>
                <w:bottom w:val="single" w:sz="6" w:space="4" w:color="D5DAD5"/>
                <w:right w:val="single" w:sz="6" w:space="5" w:color="D5DAD5"/>
              </w:divBdr>
              <w:divsChild>
                <w:div w:id="684479714">
                  <w:marLeft w:val="0"/>
                  <w:marRight w:val="0"/>
                  <w:marTop w:val="0"/>
                  <w:marBottom w:val="0"/>
                  <w:divBdr>
                    <w:top w:val="none" w:sz="0" w:space="0" w:color="auto"/>
                    <w:left w:val="none" w:sz="0" w:space="0" w:color="auto"/>
                    <w:bottom w:val="none" w:sz="0" w:space="0" w:color="auto"/>
                    <w:right w:val="none" w:sz="0" w:space="0" w:color="auto"/>
                  </w:divBdr>
                  <w:divsChild>
                    <w:div w:id="145648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471615">
          <w:marLeft w:val="0"/>
          <w:marRight w:val="0"/>
          <w:marTop w:val="0"/>
          <w:marBottom w:val="0"/>
          <w:divBdr>
            <w:top w:val="none" w:sz="0" w:space="0" w:color="auto"/>
            <w:left w:val="none" w:sz="0" w:space="0" w:color="auto"/>
            <w:bottom w:val="none" w:sz="0" w:space="0" w:color="auto"/>
            <w:right w:val="none" w:sz="0" w:space="0" w:color="auto"/>
          </w:divBdr>
          <w:divsChild>
            <w:div w:id="607007904">
              <w:marLeft w:val="0"/>
              <w:marRight w:val="0"/>
              <w:marTop w:val="0"/>
              <w:marBottom w:val="0"/>
              <w:divBdr>
                <w:top w:val="single" w:sz="6" w:space="4" w:color="D5DAD5"/>
                <w:left w:val="single" w:sz="6" w:space="5" w:color="D5DAD5"/>
                <w:bottom w:val="single" w:sz="6" w:space="4" w:color="D5DAD5"/>
                <w:right w:val="single" w:sz="6" w:space="5" w:color="D5DAD5"/>
              </w:divBdr>
              <w:divsChild>
                <w:div w:id="399062275">
                  <w:marLeft w:val="0"/>
                  <w:marRight w:val="0"/>
                  <w:marTop w:val="0"/>
                  <w:marBottom w:val="0"/>
                  <w:divBdr>
                    <w:top w:val="none" w:sz="0" w:space="0" w:color="auto"/>
                    <w:left w:val="none" w:sz="0" w:space="0" w:color="auto"/>
                    <w:bottom w:val="none" w:sz="0" w:space="0" w:color="auto"/>
                    <w:right w:val="none" w:sz="0" w:space="0" w:color="auto"/>
                  </w:divBdr>
                  <w:divsChild>
                    <w:div w:id="65426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360071">
          <w:marLeft w:val="0"/>
          <w:marRight w:val="0"/>
          <w:marTop w:val="0"/>
          <w:marBottom w:val="0"/>
          <w:divBdr>
            <w:top w:val="none" w:sz="0" w:space="0" w:color="auto"/>
            <w:left w:val="none" w:sz="0" w:space="0" w:color="auto"/>
            <w:bottom w:val="none" w:sz="0" w:space="0" w:color="auto"/>
            <w:right w:val="none" w:sz="0" w:space="0" w:color="auto"/>
          </w:divBdr>
          <w:divsChild>
            <w:div w:id="12847486">
              <w:marLeft w:val="0"/>
              <w:marRight w:val="0"/>
              <w:marTop w:val="0"/>
              <w:marBottom w:val="0"/>
              <w:divBdr>
                <w:top w:val="single" w:sz="6" w:space="4" w:color="D5DAD5"/>
                <w:left w:val="single" w:sz="6" w:space="5" w:color="D5DAD5"/>
                <w:bottom w:val="single" w:sz="6" w:space="4" w:color="D5DAD5"/>
                <w:right w:val="single" w:sz="6" w:space="5" w:color="D5DAD5"/>
              </w:divBdr>
              <w:divsChild>
                <w:div w:id="1566380317">
                  <w:marLeft w:val="0"/>
                  <w:marRight w:val="0"/>
                  <w:marTop w:val="0"/>
                  <w:marBottom w:val="0"/>
                  <w:divBdr>
                    <w:top w:val="none" w:sz="0" w:space="0" w:color="auto"/>
                    <w:left w:val="none" w:sz="0" w:space="0" w:color="auto"/>
                    <w:bottom w:val="none" w:sz="0" w:space="0" w:color="auto"/>
                    <w:right w:val="none" w:sz="0" w:space="0" w:color="auto"/>
                  </w:divBdr>
                  <w:divsChild>
                    <w:div w:id="1850637715">
                      <w:marLeft w:val="0"/>
                      <w:marRight w:val="0"/>
                      <w:marTop w:val="0"/>
                      <w:marBottom w:val="0"/>
                      <w:divBdr>
                        <w:top w:val="none" w:sz="0" w:space="0" w:color="auto"/>
                        <w:left w:val="none" w:sz="0" w:space="0" w:color="auto"/>
                        <w:bottom w:val="none" w:sz="0" w:space="0" w:color="auto"/>
                        <w:right w:val="none" w:sz="0" w:space="0" w:color="auto"/>
                      </w:divBdr>
                    </w:div>
                    <w:div w:id="755445572">
                      <w:marLeft w:val="0"/>
                      <w:marRight w:val="0"/>
                      <w:marTop w:val="0"/>
                      <w:marBottom w:val="0"/>
                      <w:divBdr>
                        <w:top w:val="none" w:sz="0" w:space="0" w:color="auto"/>
                        <w:left w:val="none" w:sz="0" w:space="0" w:color="auto"/>
                        <w:bottom w:val="none" w:sz="0" w:space="0" w:color="auto"/>
                        <w:right w:val="none" w:sz="0" w:space="0" w:color="auto"/>
                      </w:divBdr>
                    </w:div>
                    <w:div w:id="180434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6886">
          <w:marLeft w:val="0"/>
          <w:marRight w:val="0"/>
          <w:marTop w:val="0"/>
          <w:marBottom w:val="0"/>
          <w:divBdr>
            <w:top w:val="none" w:sz="0" w:space="0" w:color="auto"/>
            <w:left w:val="none" w:sz="0" w:space="0" w:color="auto"/>
            <w:bottom w:val="none" w:sz="0" w:space="0" w:color="auto"/>
            <w:right w:val="none" w:sz="0" w:space="0" w:color="auto"/>
          </w:divBdr>
          <w:divsChild>
            <w:div w:id="1605843592">
              <w:marLeft w:val="0"/>
              <w:marRight w:val="0"/>
              <w:marTop w:val="0"/>
              <w:marBottom w:val="0"/>
              <w:divBdr>
                <w:top w:val="single" w:sz="6" w:space="4" w:color="D5DAD5"/>
                <w:left w:val="single" w:sz="6" w:space="5" w:color="D5DAD5"/>
                <w:bottom w:val="single" w:sz="6" w:space="4" w:color="D5DAD5"/>
                <w:right w:val="single" w:sz="6" w:space="5" w:color="D5DAD5"/>
              </w:divBdr>
              <w:divsChild>
                <w:div w:id="193427637">
                  <w:marLeft w:val="0"/>
                  <w:marRight w:val="0"/>
                  <w:marTop w:val="0"/>
                  <w:marBottom w:val="0"/>
                  <w:divBdr>
                    <w:top w:val="none" w:sz="0" w:space="0" w:color="auto"/>
                    <w:left w:val="none" w:sz="0" w:space="0" w:color="auto"/>
                    <w:bottom w:val="none" w:sz="0" w:space="0" w:color="auto"/>
                    <w:right w:val="none" w:sz="0" w:space="0" w:color="auto"/>
                  </w:divBdr>
                  <w:divsChild>
                    <w:div w:id="16871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020536">
          <w:marLeft w:val="0"/>
          <w:marRight w:val="0"/>
          <w:marTop w:val="0"/>
          <w:marBottom w:val="0"/>
          <w:divBdr>
            <w:top w:val="none" w:sz="0" w:space="0" w:color="auto"/>
            <w:left w:val="none" w:sz="0" w:space="0" w:color="auto"/>
            <w:bottom w:val="none" w:sz="0" w:space="0" w:color="auto"/>
            <w:right w:val="none" w:sz="0" w:space="0" w:color="auto"/>
          </w:divBdr>
          <w:divsChild>
            <w:div w:id="330184078">
              <w:marLeft w:val="0"/>
              <w:marRight w:val="0"/>
              <w:marTop w:val="0"/>
              <w:marBottom w:val="0"/>
              <w:divBdr>
                <w:top w:val="single" w:sz="6" w:space="4" w:color="D5DAD5"/>
                <w:left w:val="single" w:sz="6" w:space="5" w:color="D5DAD5"/>
                <w:bottom w:val="single" w:sz="6" w:space="4" w:color="D5DAD5"/>
                <w:right w:val="single" w:sz="6" w:space="5" w:color="D5DAD5"/>
              </w:divBdr>
              <w:divsChild>
                <w:div w:id="1582830120">
                  <w:marLeft w:val="0"/>
                  <w:marRight w:val="0"/>
                  <w:marTop w:val="0"/>
                  <w:marBottom w:val="0"/>
                  <w:divBdr>
                    <w:top w:val="none" w:sz="0" w:space="0" w:color="auto"/>
                    <w:left w:val="none" w:sz="0" w:space="0" w:color="auto"/>
                    <w:bottom w:val="none" w:sz="0" w:space="0" w:color="auto"/>
                    <w:right w:val="none" w:sz="0" w:space="0" w:color="auto"/>
                  </w:divBdr>
                  <w:divsChild>
                    <w:div w:id="1239749864">
                      <w:marLeft w:val="0"/>
                      <w:marRight w:val="0"/>
                      <w:marTop w:val="0"/>
                      <w:marBottom w:val="0"/>
                      <w:divBdr>
                        <w:top w:val="none" w:sz="0" w:space="0" w:color="auto"/>
                        <w:left w:val="none" w:sz="0" w:space="0" w:color="auto"/>
                        <w:bottom w:val="none" w:sz="0" w:space="0" w:color="auto"/>
                        <w:right w:val="none" w:sz="0" w:space="0" w:color="auto"/>
                      </w:divBdr>
                    </w:div>
                    <w:div w:id="333997755">
                      <w:marLeft w:val="0"/>
                      <w:marRight w:val="0"/>
                      <w:marTop w:val="0"/>
                      <w:marBottom w:val="0"/>
                      <w:divBdr>
                        <w:top w:val="none" w:sz="0" w:space="0" w:color="auto"/>
                        <w:left w:val="none" w:sz="0" w:space="0" w:color="auto"/>
                        <w:bottom w:val="none" w:sz="0" w:space="0" w:color="auto"/>
                        <w:right w:val="none" w:sz="0" w:space="0" w:color="auto"/>
                      </w:divBdr>
                    </w:div>
                    <w:div w:id="859509273">
                      <w:marLeft w:val="0"/>
                      <w:marRight w:val="0"/>
                      <w:marTop w:val="0"/>
                      <w:marBottom w:val="0"/>
                      <w:divBdr>
                        <w:top w:val="none" w:sz="0" w:space="0" w:color="auto"/>
                        <w:left w:val="none" w:sz="0" w:space="0" w:color="auto"/>
                        <w:bottom w:val="none" w:sz="0" w:space="0" w:color="auto"/>
                        <w:right w:val="none" w:sz="0" w:space="0" w:color="auto"/>
                      </w:divBdr>
                    </w:div>
                    <w:div w:id="1743332194">
                      <w:marLeft w:val="0"/>
                      <w:marRight w:val="0"/>
                      <w:marTop w:val="0"/>
                      <w:marBottom w:val="0"/>
                      <w:divBdr>
                        <w:top w:val="none" w:sz="0" w:space="0" w:color="auto"/>
                        <w:left w:val="none" w:sz="0" w:space="0" w:color="auto"/>
                        <w:bottom w:val="none" w:sz="0" w:space="0" w:color="auto"/>
                        <w:right w:val="none" w:sz="0" w:space="0" w:color="auto"/>
                      </w:divBdr>
                    </w:div>
                    <w:div w:id="204316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415477">
          <w:marLeft w:val="0"/>
          <w:marRight w:val="0"/>
          <w:marTop w:val="0"/>
          <w:marBottom w:val="0"/>
          <w:divBdr>
            <w:top w:val="none" w:sz="0" w:space="0" w:color="auto"/>
            <w:left w:val="none" w:sz="0" w:space="0" w:color="auto"/>
            <w:bottom w:val="none" w:sz="0" w:space="0" w:color="auto"/>
            <w:right w:val="none" w:sz="0" w:space="0" w:color="auto"/>
          </w:divBdr>
          <w:divsChild>
            <w:div w:id="383600796">
              <w:marLeft w:val="0"/>
              <w:marRight w:val="0"/>
              <w:marTop w:val="0"/>
              <w:marBottom w:val="0"/>
              <w:divBdr>
                <w:top w:val="single" w:sz="6" w:space="4" w:color="D5DAD5"/>
                <w:left w:val="single" w:sz="6" w:space="5" w:color="D5DAD5"/>
                <w:bottom w:val="single" w:sz="6" w:space="4" w:color="D5DAD5"/>
                <w:right w:val="single" w:sz="6" w:space="5" w:color="D5DAD5"/>
              </w:divBdr>
              <w:divsChild>
                <w:div w:id="821582572">
                  <w:marLeft w:val="0"/>
                  <w:marRight w:val="0"/>
                  <w:marTop w:val="0"/>
                  <w:marBottom w:val="0"/>
                  <w:divBdr>
                    <w:top w:val="none" w:sz="0" w:space="0" w:color="auto"/>
                    <w:left w:val="none" w:sz="0" w:space="0" w:color="auto"/>
                    <w:bottom w:val="none" w:sz="0" w:space="0" w:color="auto"/>
                    <w:right w:val="none" w:sz="0" w:space="0" w:color="auto"/>
                  </w:divBdr>
                  <w:divsChild>
                    <w:div w:id="587423394">
                      <w:marLeft w:val="0"/>
                      <w:marRight w:val="0"/>
                      <w:marTop w:val="0"/>
                      <w:marBottom w:val="0"/>
                      <w:divBdr>
                        <w:top w:val="none" w:sz="0" w:space="0" w:color="auto"/>
                        <w:left w:val="none" w:sz="0" w:space="0" w:color="auto"/>
                        <w:bottom w:val="none" w:sz="0" w:space="0" w:color="auto"/>
                        <w:right w:val="none" w:sz="0" w:space="0" w:color="auto"/>
                      </w:divBdr>
                    </w:div>
                    <w:div w:id="397174045">
                      <w:marLeft w:val="0"/>
                      <w:marRight w:val="0"/>
                      <w:marTop w:val="0"/>
                      <w:marBottom w:val="0"/>
                      <w:divBdr>
                        <w:top w:val="none" w:sz="0" w:space="0" w:color="auto"/>
                        <w:left w:val="none" w:sz="0" w:space="0" w:color="auto"/>
                        <w:bottom w:val="none" w:sz="0" w:space="0" w:color="auto"/>
                        <w:right w:val="none" w:sz="0" w:space="0" w:color="auto"/>
                      </w:divBdr>
                    </w:div>
                    <w:div w:id="980036608">
                      <w:marLeft w:val="0"/>
                      <w:marRight w:val="0"/>
                      <w:marTop w:val="0"/>
                      <w:marBottom w:val="0"/>
                      <w:divBdr>
                        <w:top w:val="none" w:sz="0" w:space="0" w:color="auto"/>
                        <w:left w:val="none" w:sz="0" w:space="0" w:color="auto"/>
                        <w:bottom w:val="none" w:sz="0" w:space="0" w:color="auto"/>
                        <w:right w:val="none" w:sz="0" w:space="0" w:color="auto"/>
                      </w:divBdr>
                    </w:div>
                    <w:div w:id="287931524">
                      <w:marLeft w:val="0"/>
                      <w:marRight w:val="0"/>
                      <w:marTop w:val="0"/>
                      <w:marBottom w:val="0"/>
                      <w:divBdr>
                        <w:top w:val="none" w:sz="0" w:space="0" w:color="auto"/>
                        <w:left w:val="none" w:sz="0" w:space="0" w:color="auto"/>
                        <w:bottom w:val="none" w:sz="0" w:space="0" w:color="auto"/>
                        <w:right w:val="none" w:sz="0" w:space="0" w:color="auto"/>
                      </w:divBdr>
                    </w:div>
                    <w:div w:id="254288783">
                      <w:marLeft w:val="0"/>
                      <w:marRight w:val="0"/>
                      <w:marTop w:val="0"/>
                      <w:marBottom w:val="0"/>
                      <w:divBdr>
                        <w:top w:val="none" w:sz="0" w:space="0" w:color="auto"/>
                        <w:left w:val="none" w:sz="0" w:space="0" w:color="auto"/>
                        <w:bottom w:val="none" w:sz="0" w:space="0" w:color="auto"/>
                        <w:right w:val="none" w:sz="0" w:space="0" w:color="auto"/>
                      </w:divBdr>
                    </w:div>
                    <w:div w:id="936444399">
                      <w:marLeft w:val="0"/>
                      <w:marRight w:val="0"/>
                      <w:marTop w:val="0"/>
                      <w:marBottom w:val="0"/>
                      <w:divBdr>
                        <w:top w:val="none" w:sz="0" w:space="0" w:color="auto"/>
                        <w:left w:val="none" w:sz="0" w:space="0" w:color="auto"/>
                        <w:bottom w:val="none" w:sz="0" w:space="0" w:color="auto"/>
                        <w:right w:val="none" w:sz="0" w:space="0" w:color="auto"/>
                      </w:divBdr>
                    </w:div>
                    <w:div w:id="598564222">
                      <w:marLeft w:val="0"/>
                      <w:marRight w:val="0"/>
                      <w:marTop w:val="0"/>
                      <w:marBottom w:val="0"/>
                      <w:divBdr>
                        <w:top w:val="none" w:sz="0" w:space="0" w:color="auto"/>
                        <w:left w:val="none" w:sz="0" w:space="0" w:color="auto"/>
                        <w:bottom w:val="none" w:sz="0" w:space="0" w:color="auto"/>
                        <w:right w:val="none" w:sz="0" w:space="0" w:color="auto"/>
                      </w:divBdr>
                    </w:div>
                    <w:div w:id="1341851654">
                      <w:marLeft w:val="0"/>
                      <w:marRight w:val="0"/>
                      <w:marTop w:val="0"/>
                      <w:marBottom w:val="0"/>
                      <w:divBdr>
                        <w:top w:val="none" w:sz="0" w:space="0" w:color="auto"/>
                        <w:left w:val="none" w:sz="0" w:space="0" w:color="auto"/>
                        <w:bottom w:val="none" w:sz="0" w:space="0" w:color="auto"/>
                        <w:right w:val="none" w:sz="0" w:space="0" w:color="auto"/>
                      </w:divBdr>
                    </w:div>
                    <w:div w:id="1430661979">
                      <w:marLeft w:val="0"/>
                      <w:marRight w:val="0"/>
                      <w:marTop w:val="0"/>
                      <w:marBottom w:val="0"/>
                      <w:divBdr>
                        <w:top w:val="none" w:sz="0" w:space="0" w:color="auto"/>
                        <w:left w:val="none" w:sz="0" w:space="0" w:color="auto"/>
                        <w:bottom w:val="none" w:sz="0" w:space="0" w:color="auto"/>
                        <w:right w:val="none" w:sz="0" w:space="0" w:color="auto"/>
                      </w:divBdr>
                    </w:div>
                    <w:div w:id="154856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109604">
          <w:marLeft w:val="0"/>
          <w:marRight w:val="0"/>
          <w:marTop w:val="0"/>
          <w:marBottom w:val="0"/>
          <w:divBdr>
            <w:top w:val="none" w:sz="0" w:space="0" w:color="auto"/>
            <w:left w:val="none" w:sz="0" w:space="0" w:color="auto"/>
            <w:bottom w:val="none" w:sz="0" w:space="0" w:color="auto"/>
            <w:right w:val="none" w:sz="0" w:space="0" w:color="auto"/>
          </w:divBdr>
          <w:divsChild>
            <w:div w:id="844787548">
              <w:marLeft w:val="0"/>
              <w:marRight w:val="0"/>
              <w:marTop w:val="0"/>
              <w:marBottom w:val="0"/>
              <w:divBdr>
                <w:top w:val="single" w:sz="6" w:space="4" w:color="D5DAD5"/>
                <w:left w:val="single" w:sz="6" w:space="5" w:color="D5DAD5"/>
                <w:bottom w:val="single" w:sz="6" w:space="4" w:color="D5DAD5"/>
                <w:right w:val="single" w:sz="6" w:space="5" w:color="D5DAD5"/>
              </w:divBdr>
              <w:divsChild>
                <w:div w:id="545024474">
                  <w:marLeft w:val="0"/>
                  <w:marRight w:val="0"/>
                  <w:marTop w:val="0"/>
                  <w:marBottom w:val="0"/>
                  <w:divBdr>
                    <w:top w:val="none" w:sz="0" w:space="0" w:color="auto"/>
                    <w:left w:val="none" w:sz="0" w:space="0" w:color="auto"/>
                    <w:bottom w:val="none" w:sz="0" w:space="0" w:color="auto"/>
                    <w:right w:val="none" w:sz="0" w:space="0" w:color="auto"/>
                  </w:divBdr>
                  <w:divsChild>
                    <w:div w:id="34546150">
                      <w:marLeft w:val="0"/>
                      <w:marRight w:val="0"/>
                      <w:marTop w:val="0"/>
                      <w:marBottom w:val="0"/>
                      <w:divBdr>
                        <w:top w:val="none" w:sz="0" w:space="0" w:color="auto"/>
                        <w:left w:val="none" w:sz="0" w:space="0" w:color="auto"/>
                        <w:bottom w:val="none" w:sz="0" w:space="0" w:color="auto"/>
                        <w:right w:val="none" w:sz="0" w:space="0" w:color="auto"/>
                      </w:divBdr>
                    </w:div>
                    <w:div w:id="2039890371">
                      <w:marLeft w:val="0"/>
                      <w:marRight w:val="0"/>
                      <w:marTop w:val="0"/>
                      <w:marBottom w:val="0"/>
                      <w:divBdr>
                        <w:top w:val="none" w:sz="0" w:space="0" w:color="auto"/>
                        <w:left w:val="none" w:sz="0" w:space="0" w:color="auto"/>
                        <w:bottom w:val="none" w:sz="0" w:space="0" w:color="auto"/>
                        <w:right w:val="none" w:sz="0" w:space="0" w:color="auto"/>
                      </w:divBdr>
                    </w:div>
                    <w:div w:id="207343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260473">
          <w:marLeft w:val="0"/>
          <w:marRight w:val="0"/>
          <w:marTop w:val="0"/>
          <w:marBottom w:val="0"/>
          <w:divBdr>
            <w:top w:val="none" w:sz="0" w:space="0" w:color="auto"/>
            <w:left w:val="none" w:sz="0" w:space="0" w:color="auto"/>
            <w:bottom w:val="none" w:sz="0" w:space="0" w:color="auto"/>
            <w:right w:val="none" w:sz="0" w:space="0" w:color="auto"/>
          </w:divBdr>
          <w:divsChild>
            <w:div w:id="1614821201">
              <w:marLeft w:val="0"/>
              <w:marRight w:val="0"/>
              <w:marTop w:val="0"/>
              <w:marBottom w:val="0"/>
              <w:divBdr>
                <w:top w:val="single" w:sz="6" w:space="4" w:color="D5DAD5"/>
                <w:left w:val="single" w:sz="6" w:space="5" w:color="D5DAD5"/>
                <w:bottom w:val="single" w:sz="6" w:space="4" w:color="D5DAD5"/>
                <w:right w:val="single" w:sz="6" w:space="5" w:color="D5DAD5"/>
              </w:divBdr>
              <w:divsChild>
                <w:div w:id="2041274324">
                  <w:marLeft w:val="0"/>
                  <w:marRight w:val="0"/>
                  <w:marTop w:val="0"/>
                  <w:marBottom w:val="0"/>
                  <w:divBdr>
                    <w:top w:val="none" w:sz="0" w:space="0" w:color="auto"/>
                    <w:left w:val="none" w:sz="0" w:space="0" w:color="auto"/>
                    <w:bottom w:val="none" w:sz="0" w:space="0" w:color="auto"/>
                    <w:right w:val="none" w:sz="0" w:space="0" w:color="auto"/>
                  </w:divBdr>
                  <w:divsChild>
                    <w:div w:id="359400292">
                      <w:marLeft w:val="0"/>
                      <w:marRight w:val="0"/>
                      <w:marTop w:val="0"/>
                      <w:marBottom w:val="0"/>
                      <w:divBdr>
                        <w:top w:val="none" w:sz="0" w:space="0" w:color="auto"/>
                        <w:left w:val="none" w:sz="0" w:space="0" w:color="auto"/>
                        <w:bottom w:val="none" w:sz="0" w:space="0" w:color="auto"/>
                        <w:right w:val="none" w:sz="0" w:space="0" w:color="auto"/>
                      </w:divBdr>
                    </w:div>
                    <w:div w:id="565185979">
                      <w:marLeft w:val="0"/>
                      <w:marRight w:val="0"/>
                      <w:marTop w:val="0"/>
                      <w:marBottom w:val="0"/>
                      <w:divBdr>
                        <w:top w:val="none" w:sz="0" w:space="0" w:color="auto"/>
                        <w:left w:val="none" w:sz="0" w:space="0" w:color="auto"/>
                        <w:bottom w:val="none" w:sz="0" w:space="0" w:color="auto"/>
                        <w:right w:val="none" w:sz="0" w:space="0" w:color="auto"/>
                      </w:divBdr>
                    </w:div>
                    <w:div w:id="1199777404">
                      <w:marLeft w:val="0"/>
                      <w:marRight w:val="0"/>
                      <w:marTop w:val="0"/>
                      <w:marBottom w:val="0"/>
                      <w:divBdr>
                        <w:top w:val="none" w:sz="0" w:space="0" w:color="auto"/>
                        <w:left w:val="none" w:sz="0" w:space="0" w:color="auto"/>
                        <w:bottom w:val="none" w:sz="0" w:space="0" w:color="auto"/>
                        <w:right w:val="none" w:sz="0" w:space="0" w:color="auto"/>
                      </w:divBdr>
                    </w:div>
                    <w:div w:id="1685668641">
                      <w:marLeft w:val="0"/>
                      <w:marRight w:val="0"/>
                      <w:marTop w:val="0"/>
                      <w:marBottom w:val="0"/>
                      <w:divBdr>
                        <w:top w:val="none" w:sz="0" w:space="0" w:color="auto"/>
                        <w:left w:val="none" w:sz="0" w:space="0" w:color="auto"/>
                        <w:bottom w:val="none" w:sz="0" w:space="0" w:color="auto"/>
                        <w:right w:val="none" w:sz="0" w:space="0" w:color="auto"/>
                      </w:divBdr>
                    </w:div>
                    <w:div w:id="2007898258">
                      <w:marLeft w:val="0"/>
                      <w:marRight w:val="0"/>
                      <w:marTop w:val="0"/>
                      <w:marBottom w:val="0"/>
                      <w:divBdr>
                        <w:top w:val="none" w:sz="0" w:space="0" w:color="auto"/>
                        <w:left w:val="none" w:sz="0" w:space="0" w:color="auto"/>
                        <w:bottom w:val="none" w:sz="0" w:space="0" w:color="auto"/>
                        <w:right w:val="none" w:sz="0" w:space="0" w:color="auto"/>
                      </w:divBdr>
                    </w:div>
                    <w:div w:id="587538270">
                      <w:marLeft w:val="0"/>
                      <w:marRight w:val="0"/>
                      <w:marTop w:val="0"/>
                      <w:marBottom w:val="0"/>
                      <w:divBdr>
                        <w:top w:val="none" w:sz="0" w:space="0" w:color="auto"/>
                        <w:left w:val="none" w:sz="0" w:space="0" w:color="auto"/>
                        <w:bottom w:val="none" w:sz="0" w:space="0" w:color="auto"/>
                        <w:right w:val="none" w:sz="0" w:space="0" w:color="auto"/>
                      </w:divBdr>
                    </w:div>
                    <w:div w:id="1695300136">
                      <w:marLeft w:val="0"/>
                      <w:marRight w:val="0"/>
                      <w:marTop w:val="0"/>
                      <w:marBottom w:val="0"/>
                      <w:divBdr>
                        <w:top w:val="none" w:sz="0" w:space="0" w:color="auto"/>
                        <w:left w:val="none" w:sz="0" w:space="0" w:color="auto"/>
                        <w:bottom w:val="none" w:sz="0" w:space="0" w:color="auto"/>
                        <w:right w:val="none" w:sz="0" w:space="0" w:color="auto"/>
                      </w:divBdr>
                    </w:div>
                    <w:div w:id="718556700">
                      <w:marLeft w:val="0"/>
                      <w:marRight w:val="0"/>
                      <w:marTop w:val="0"/>
                      <w:marBottom w:val="0"/>
                      <w:divBdr>
                        <w:top w:val="none" w:sz="0" w:space="0" w:color="auto"/>
                        <w:left w:val="none" w:sz="0" w:space="0" w:color="auto"/>
                        <w:bottom w:val="none" w:sz="0" w:space="0" w:color="auto"/>
                        <w:right w:val="none" w:sz="0" w:space="0" w:color="auto"/>
                      </w:divBdr>
                    </w:div>
                    <w:div w:id="750811164">
                      <w:marLeft w:val="0"/>
                      <w:marRight w:val="0"/>
                      <w:marTop w:val="0"/>
                      <w:marBottom w:val="0"/>
                      <w:divBdr>
                        <w:top w:val="none" w:sz="0" w:space="0" w:color="auto"/>
                        <w:left w:val="none" w:sz="0" w:space="0" w:color="auto"/>
                        <w:bottom w:val="none" w:sz="0" w:space="0" w:color="auto"/>
                        <w:right w:val="none" w:sz="0" w:space="0" w:color="auto"/>
                      </w:divBdr>
                    </w:div>
                    <w:div w:id="150293298">
                      <w:marLeft w:val="0"/>
                      <w:marRight w:val="0"/>
                      <w:marTop w:val="0"/>
                      <w:marBottom w:val="0"/>
                      <w:divBdr>
                        <w:top w:val="none" w:sz="0" w:space="0" w:color="auto"/>
                        <w:left w:val="none" w:sz="0" w:space="0" w:color="auto"/>
                        <w:bottom w:val="none" w:sz="0" w:space="0" w:color="auto"/>
                        <w:right w:val="none" w:sz="0" w:space="0" w:color="auto"/>
                      </w:divBdr>
                    </w:div>
                    <w:div w:id="1761028013">
                      <w:marLeft w:val="0"/>
                      <w:marRight w:val="0"/>
                      <w:marTop w:val="0"/>
                      <w:marBottom w:val="0"/>
                      <w:divBdr>
                        <w:top w:val="none" w:sz="0" w:space="0" w:color="auto"/>
                        <w:left w:val="none" w:sz="0" w:space="0" w:color="auto"/>
                        <w:bottom w:val="none" w:sz="0" w:space="0" w:color="auto"/>
                        <w:right w:val="none" w:sz="0" w:space="0" w:color="auto"/>
                      </w:divBdr>
                    </w:div>
                    <w:div w:id="693261987">
                      <w:marLeft w:val="0"/>
                      <w:marRight w:val="0"/>
                      <w:marTop w:val="0"/>
                      <w:marBottom w:val="0"/>
                      <w:divBdr>
                        <w:top w:val="none" w:sz="0" w:space="0" w:color="auto"/>
                        <w:left w:val="none" w:sz="0" w:space="0" w:color="auto"/>
                        <w:bottom w:val="none" w:sz="0" w:space="0" w:color="auto"/>
                        <w:right w:val="none" w:sz="0" w:space="0" w:color="auto"/>
                      </w:divBdr>
                    </w:div>
                    <w:div w:id="1212692931">
                      <w:marLeft w:val="0"/>
                      <w:marRight w:val="0"/>
                      <w:marTop w:val="0"/>
                      <w:marBottom w:val="0"/>
                      <w:divBdr>
                        <w:top w:val="none" w:sz="0" w:space="0" w:color="auto"/>
                        <w:left w:val="none" w:sz="0" w:space="0" w:color="auto"/>
                        <w:bottom w:val="none" w:sz="0" w:space="0" w:color="auto"/>
                        <w:right w:val="none" w:sz="0" w:space="0" w:color="auto"/>
                      </w:divBdr>
                    </w:div>
                    <w:div w:id="2051877255">
                      <w:marLeft w:val="0"/>
                      <w:marRight w:val="0"/>
                      <w:marTop w:val="0"/>
                      <w:marBottom w:val="0"/>
                      <w:divBdr>
                        <w:top w:val="none" w:sz="0" w:space="0" w:color="auto"/>
                        <w:left w:val="none" w:sz="0" w:space="0" w:color="auto"/>
                        <w:bottom w:val="none" w:sz="0" w:space="0" w:color="auto"/>
                        <w:right w:val="none" w:sz="0" w:space="0" w:color="auto"/>
                      </w:divBdr>
                    </w:div>
                    <w:div w:id="1189683525">
                      <w:marLeft w:val="0"/>
                      <w:marRight w:val="0"/>
                      <w:marTop w:val="0"/>
                      <w:marBottom w:val="0"/>
                      <w:divBdr>
                        <w:top w:val="none" w:sz="0" w:space="0" w:color="auto"/>
                        <w:left w:val="none" w:sz="0" w:space="0" w:color="auto"/>
                        <w:bottom w:val="none" w:sz="0" w:space="0" w:color="auto"/>
                        <w:right w:val="none" w:sz="0" w:space="0" w:color="auto"/>
                      </w:divBdr>
                    </w:div>
                    <w:div w:id="1495219510">
                      <w:marLeft w:val="0"/>
                      <w:marRight w:val="0"/>
                      <w:marTop w:val="0"/>
                      <w:marBottom w:val="0"/>
                      <w:divBdr>
                        <w:top w:val="none" w:sz="0" w:space="0" w:color="auto"/>
                        <w:left w:val="none" w:sz="0" w:space="0" w:color="auto"/>
                        <w:bottom w:val="none" w:sz="0" w:space="0" w:color="auto"/>
                        <w:right w:val="none" w:sz="0" w:space="0" w:color="auto"/>
                      </w:divBdr>
                    </w:div>
                    <w:div w:id="1310983997">
                      <w:marLeft w:val="0"/>
                      <w:marRight w:val="0"/>
                      <w:marTop w:val="0"/>
                      <w:marBottom w:val="0"/>
                      <w:divBdr>
                        <w:top w:val="none" w:sz="0" w:space="0" w:color="auto"/>
                        <w:left w:val="none" w:sz="0" w:space="0" w:color="auto"/>
                        <w:bottom w:val="none" w:sz="0" w:space="0" w:color="auto"/>
                        <w:right w:val="none" w:sz="0" w:space="0" w:color="auto"/>
                      </w:divBdr>
                    </w:div>
                    <w:div w:id="1261185757">
                      <w:marLeft w:val="0"/>
                      <w:marRight w:val="0"/>
                      <w:marTop w:val="0"/>
                      <w:marBottom w:val="0"/>
                      <w:divBdr>
                        <w:top w:val="none" w:sz="0" w:space="0" w:color="auto"/>
                        <w:left w:val="none" w:sz="0" w:space="0" w:color="auto"/>
                        <w:bottom w:val="none" w:sz="0" w:space="0" w:color="auto"/>
                        <w:right w:val="none" w:sz="0" w:space="0" w:color="auto"/>
                      </w:divBdr>
                    </w:div>
                    <w:div w:id="1883397453">
                      <w:marLeft w:val="0"/>
                      <w:marRight w:val="0"/>
                      <w:marTop w:val="0"/>
                      <w:marBottom w:val="0"/>
                      <w:divBdr>
                        <w:top w:val="none" w:sz="0" w:space="0" w:color="auto"/>
                        <w:left w:val="none" w:sz="0" w:space="0" w:color="auto"/>
                        <w:bottom w:val="none" w:sz="0" w:space="0" w:color="auto"/>
                        <w:right w:val="none" w:sz="0" w:space="0" w:color="auto"/>
                      </w:divBdr>
                    </w:div>
                    <w:div w:id="2137792444">
                      <w:marLeft w:val="0"/>
                      <w:marRight w:val="0"/>
                      <w:marTop w:val="0"/>
                      <w:marBottom w:val="0"/>
                      <w:divBdr>
                        <w:top w:val="none" w:sz="0" w:space="0" w:color="auto"/>
                        <w:left w:val="none" w:sz="0" w:space="0" w:color="auto"/>
                        <w:bottom w:val="none" w:sz="0" w:space="0" w:color="auto"/>
                        <w:right w:val="none" w:sz="0" w:space="0" w:color="auto"/>
                      </w:divBdr>
                    </w:div>
                    <w:div w:id="1844785042">
                      <w:marLeft w:val="0"/>
                      <w:marRight w:val="0"/>
                      <w:marTop w:val="0"/>
                      <w:marBottom w:val="0"/>
                      <w:divBdr>
                        <w:top w:val="none" w:sz="0" w:space="0" w:color="auto"/>
                        <w:left w:val="none" w:sz="0" w:space="0" w:color="auto"/>
                        <w:bottom w:val="none" w:sz="0" w:space="0" w:color="auto"/>
                        <w:right w:val="none" w:sz="0" w:space="0" w:color="auto"/>
                      </w:divBdr>
                    </w:div>
                    <w:div w:id="294524454">
                      <w:marLeft w:val="0"/>
                      <w:marRight w:val="0"/>
                      <w:marTop w:val="0"/>
                      <w:marBottom w:val="0"/>
                      <w:divBdr>
                        <w:top w:val="none" w:sz="0" w:space="0" w:color="auto"/>
                        <w:left w:val="none" w:sz="0" w:space="0" w:color="auto"/>
                        <w:bottom w:val="none" w:sz="0" w:space="0" w:color="auto"/>
                        <w:right w:val="none" w:sz="0" w:space="0" w:color="auto"/>
                      </w:divBdr>
                    </w:div>
                    <w:div w:id="1073624164">
                      <w:marLeft w:val="0"/>
                      <w:marRight w:val="0"/>
                      <w:marTop w:val="0"/>
                      <w:marBottom w:val="0"/>
                      <w:divBdr>
                        <w:top w:val="none" w:sz="0" w:space="0" w:color="auto"/>
                        <w:left w:val="none" w:sz="0" w:space="0" w:color="auto"/>
                        <w:bottom w:val="none" w:sz="0" w:space="0" w:color="auto"/>
                        <w:right w:val="none" w:sz="0" w:space="0" w:color="auto"/>
                      </w:divBdr>
                    </w:div>
                    <w:div w:id="14620169">
                      <w:marLeft w:val="0"/>
                      <w:marRight w:val="0"/>
                      <w:marTop w:val="0"/>
                      <w:marBottom w:val="0"/>
                      <w:divBdr>
                        <w:top w:val="none" w:sz="0" w:space="0" w:color="auto"/>
                        <w:left w:val="none" w:sz="0" w:space="0" w:color="auto"/>
                        <w:bottom w:val="none" w:sz="0" w:space="0" w:color="auto"/>
                        <w:right w:val="none" w:sz="0" w:space="0" w:color="auto"/>
                      </w:divBdr>
                    </w:div>
                    <w:div w:id="2011133569">
                      <w:marLeft w:val="0"/>
                      <w:marRight w:val="0"/>
                      <w:marTop w:val="0"/>
                      <w:marBottom w:val="0"/>
                      <w:divBdr>
                        <w:top w:val="none" w:sz="0" w:space="0" w:color="auto"/>
                        <w:left w:val="none" w:sz="0" w:space="0" w:color="auto"/>
                        <w:bottom w:val="none" w:sz="0" w:space="0" w:color="auto"/>
                        <w:right w:val="none" w:sz="0" w:space="0" w:color="auto"/>
                      </w:divBdr>
                    </w:div>
                    <w:div w:id="1541434997">
                      <w:marLeft w:val="0"/>
                      <w:marRight w:val="0"/>
                      <w:marTop w:val="0"/>
                      <w:marBottom w:val="0"/>
                      <w:divBdr>
                        <w:top w:val="none" w:sz="0" w:space="0" w:color="auto"/>
                        <w:left w:val="none" w:sz="0" w:space="0" w:color="auto"/>
                        <w:bottom w:val="none" w:sz="0" w:space="0" w:color="auto"/>
                        <w:right w:val="none" w:sz="0" w:space="0" w:color="auto"/>
                      </w:divBdr>
                    </w:div>
                    <w:div w:id="821235341">
                      <w:marLeft w:val="0"/>
                      <w:marRight w:val="0"/>
                      <w:marTop w:val="0"/>
                      <w:marBottom w:val="0"/>
                      <w:divBdr>
                        <w:top w:val="none" w:sz="0" w:space="0" w:color="auto"/>
                        <w:left w:val="none" w:sz="0" w:space="0" w:color="auto"/>
                        <w:bottom w:val="none" w:sz="0" w:space="0" w:color="auto"/>
                        <w:right w:val="none" w:sz="0" w:space="0" w:color="auto"/>
                      </w:divBdr>
                    </w:div>
                    <w:div w:id="1134257843">
                      <w:marLeft w:val="0"/>
                      <w:marRight w:val="0"/>
                      <w:marTop w:val="0"/>
                      <w:marBottom w:val="0"/>
                      <w:divBdr>
                        <w:top w:val="none" w:sz="0" w:space="0" w:color="auto"/>
                        <w:left w:val="none" w:sz="0" w:space="0" w:color="auto"/>
                        <w:bottom w:val="none" w:sz="0" w:space="0" w:color="auto"/>
                        <w:right w:val="none" w:sz="0" w:space="0" w:color="auto"/>
                      </w:divBdr>
                    </w:div>
                    <w:div w:id="401098894">
                      <w:marLeft w:val="0"/>
                      <w:marRight w:val="0"/>
                      <w:marTop w:val="0"/>
                      <w:marBottom w:val="0"/>
                      <w:divBdr>
                        <w:top w:val="none" w:sz="0" w:space="0" w:color="auto"/>
                        <w:left w:val="none" w:sz="0" w:space="0" w:color="auto"/>
                        <w:bottom w:val="none" w:sz="0" w:space="0" w:color="auto"/>
                        <w:right w:val="none" w:sz="0" w:space="0" w:color="auto"/>
                      </w:divBdr>
                    </w:div>
                    <w:div w:id="408357035">
                      <w:marLeft w:val="0"/>
                      <w:marRight w:val="0"/>
                      <w:marTop w:val="0"/>
                      <w:marBottom w:val="0"/>
                      <w:divBdr>
                        <w:top w:val="none" w:sz="0" w:space="0" w:color="auto"/>
                        <w:left w:val="none" w:sz="0" w:space="0" w:color="auto"/>
                        <w:bottom w:val="none" w:sz="0" w:space="0" w:color="auto"/>
                        <w:right w:val="none" w:sz="0" w:space="0" w:color="auto"/>
                      </w:divBdr>
                    </w:div>
                    <w:div w:id="568274557">
                      <w:marLeft w:val="0"/>
                      <w:marRight w:val="0"/>
                      <w:marTop w:val="0"/>
                      <w:marBottom w:val="0"/>
                      <w:divBdr>
                        <w:top w:val="none" w:sz="0" w:space="0" w:color="auto"/>
                        <w:left w:val="none" w:sz="0" w:space="0" w:color="auto"/>
                        <w:bottom w:val="none" w:sz="0" w:space="0" w:color="auto"/>
                        <w:right w:val="none" w:sz="0" w:space="0" w:color="auto"/>
                      </w:divBdr>
                    </w:div>
                    <w:div w:id="396048604">
                      <w:marLeft w:val="0"/>
                      <w:marRight w:val="0"/>
                      <w:marTop w:val="0"/>
                      <w:marBottom w:val="0"/>
                      <w:divBdr>
                        <w:top w:val="none" w:sz="0" w:space="0" w:color="auto"/>
                        <w:left w:val="none" w:sz="0" w:space="0" w:color="auto"/>
                        <w:bottom w:val="none" w:sz="0" w:space="0" w:color="auto"/>
                        <w:right w:val="none" w:sz="0" w:space="0" w:color="auto"/>
                      </w:divBdr>
                    </w:div>
                    <w:div w:id="1531337081">
                      <w:marLeft w:val="0"/>
                      <w:marRight w:val="0"/>
                      <w:marTop w:val="0"/>
                      <w:marBottom w:val="0"/>
                      <w:divBdr>
                        <w:top w:val="none" w:sz="0" w:space="0" w:color="auto"/>
                        <w:left w:val="none" w:sz="0" w:space="0" w:color="auto"/>
                        <w:bottom w:val="none" w:sz="0" w:space="0" w:color="auto"/>
                        <w:right w:val="none" w:sz="0" w:space="0" w:color="auto"/>
                      </w:divBdr>
                    </w:div>
                    <w:div w:id="632757381">
                      <w:marLeft w:val="0"/>
                      <w:marRight w:val="0"/>
                      <w:marTop w:val="0"/>
                      <w:marBottom w:val="0"/>
                      <w:divBdr>
                        <w:top w:val="none" w:sz="0" w:space="0" w:color="auto"/>
                        <w:left w:val="none" w:sz="0" w:space="0" w:color="auto"/>
                        <w:bottom w:val="none" w:sz="0" w:space="0" w:color="auto"/>
                        <w:right w:val="none" w:sz="0" w:space="0" w:color="auto"/>
                      </w:divBdr>
                    </w:div>
                    <w:div w:id="555749604">
                      <w:marLeft w:val="0"/>
                      <w:marRight w:val="0"/>
                      <w:marTop w:val="0"/>
                      <w:marBottom w:val="0"/>
                      <w:divBdr>
                        <w:top w:val="none" w:sz="0" w:space="0" w:color="auto"/>
                        <w:left w:val="none" w:sz="0" w:space="0" w:color="auto"/>
                        <w:bottom w:val="none" w:sz="0" w:space="0" w:color="auto"/>
                        <w:right w:val="none" w:sz="0" w:space="0" w:color="auto"/>
                      </w:divBdr>
                    </w:div>
                    <w:div w:id="8473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084209">
          <w:marLeft w:val="0"/>
          <w:marRight w:val="0"/>
          <w:marTop w:val="0"/>
          <w:marBottom w:val="0"/>
          <w:divBdr>
            <w:top w:val="none" w:sz="0" w:space="0" w:color="auto"/>
            <w:left w:val="none" w:sz="0" w:space="0" w:color="auto"/>
            <w:bottom w:val="none" w:sz="0" w:space="0" w:color="auto"/>
            <w:right w:val="none" w:sz="0" w:space="0" w:color="auto"/>
          </w:divBdr>
          <w:divsChild>
            <w:div w:id="570046159">
              <w:marLeft w:val="0"/>
              <w:marRight w:val="0"/>
              <w:marTop w:val="0"/>
              <w:marBottom w:val="0"/>
              <w:divBdr>
                <w:top w:val="single" w:sz="6" w:space="4" w:color="D5DAD5"/>
                <w:left w:val="single" w:sz="6" w:space="5" w:color="D5DAD5"/>
                <w:bottom w:val="single" w:sz="6" w:space="4" w:color="D5DAD5"/>
                <w:right w:val="single" w:sz="6" w:space="5" w:color="D5DAD5"/>
              </w:divBdr>
              <w:divsChild>
                <w:div w:id="1202983496">
                  <w:marLeft w:val="0"/>
                  <w:marRight w:val="0"/>
                  <w:marTop w:val="0"/>
                  <w:marBottom w:val="0"/>
                  <w:divBdr>
                    <w:top w:val="none" w:sz="0" w:space="0" w:color="auto"/>
                    <w:left w:val="none" w:sz="0" w:space="0" w:color="auto"/>
                    <w:bottom w:val="none" w:sz="0" w:space="0" w:color="auto"/>
                    <w:right w:val="none" w:sz="0" w:space="0" w:color="auto"/>
                  </w:divBdr>
                  <w:divsChild>
                    <w:div w:id="103817875">
                      <w:marLeft w:val="0"/>
                      <w:marRight w:val="0"/>
                      <w:marTop w:val="0"/>
                      <w:marBottom w:val="0"/>
                      <w:divBdr>
                        <w:top w:val="none" w:sz="0" w:space="0" w:color="auto"/>
                        <w:left w:val="none" w:sz="0" w:space="0" w:color="auto"/>
                        <w:bottom w:val="none" w:sz="0" w:space="0" w:color="auto"/>
                        <w:right w:val="none" w:sz="0" w:space="0" w:color="auto"/>
                      </w:divBdr>
                    </w:div>
                    <w:div w:id="53890874">
                      <w:marLeft w:val="0"/>
                      <w:marRight w:val="0"/>
                      <w:marTop w:val="0"/>
                      <w:marBottom w:val="0"/>
                      <w:divBdr>
                        <w:top w:val="none" w:sz="0" w:space="0" w:color="auto"/>
                        <w:left w:val="none" w:sz="0" w:space="0" w:color="auto"/>
                        <w:bottom w:val="none" w:sz="0" w:space="0" w:color="auto"/>
                        <w:right w:val="none" w:sz="0" w:space="0" w:color="auto"/>
                      </w:divBdr>
                    </w:div>
                    <w:div w:id="2142915929">
                      <w:marLeft w:val="0"/>
                      <w:marRight w:val="0"/>
                      <w:marTop w:val="0"/>
                      <w:marBottom w:val="0"/>
                      <w:divBdr>
                        <w:top w:val="none" w:sz="0" w:space="0" w:color="auto"/>
                        <w:left w:val="none" w:sz="0" w:space="0" w:color="auto"/>
                        <w:bottom w:val="none" w:sz="0" w:space="0" w:color="auto"/>
                        <w:right w:val="none" w:sz="0" w:space="0" w:color="auto"/>
                      </w:divBdr>
                    </w:div>
                    <w:div w:id="2042901930">
                      <w:marLeft w:val="0"/>
                      <w:marRight w:val="0"/>
                      <w:marTop w:val="0"/>
                      <w:marBottom w:val="0"/>
                      <w:divBdr>
                        <w:top w:val="none" w:sz="0" w:space="0" w:color="auto"/>
                        <w:left w:val="none" w:sz="0" w:space="0" w:color="auto"/>
                        <w:bottom w:val="none" w:sz="0" w:space="0" w:color="auto"/>
                        <w:right w:val="none" w:sz="0" w:space="0" w:color="auto"/>
                      </w:divBdr>
                    </w:div>
                    <w:div w:id="1102070104">
                      <w:marLeft w:val="0"/>
                      <w:marRight w:val="0"/>
                      <w:marTop w:val="0"/>
                      <w:marBottom w:val="0"/>
                      <w:divBdr>
                        <w:top w:val="none" w:sz="0" w:space="0" w:color="auto"/>
                        <w:left w:val="none" w:sz="0" w:space="0" w:color="auto"/>
                        <w:bottom w:val="none" w:sz="0" w:space="0" w:color="auto"/>
                        <w:right w:val="none" w:sz="0" w:space="0" w:color="auto"/>
                      </w:divBdr>
                    </w:div>
                    <w:div w:id="1651246576">
                      <w:marLeft w:val="0"/>
                      <w:marRight w:val="0"/>
                      <w:marTop w:val="0"/>
                      <w:marBottom w:val="0"/>
                      <w:divBdr>
                        <w:top w:val="none" w:sz="0" w:space="0" w:color="auto"/>
                        <w:left w:val="none" w:sz="0" w:space="0" w:color="auto"/>
                        <w:bottom w:val="none" w:sz="0" w:space="0" w:color="auto"/>
                        <w:right w:val="none" w:sz="0" w:space="0" w:color="auto"/>
                      </w:divBdr>
                    </w:div>
                    <w:div w:id="1471903658">
                      <w:marLeft w:val="0"/>
                      <w:marRight w:val="0"/>
                      <w:marTop w:val="0"/>
                      <w:marBottom w:val="0"/>
                      <w:divBdr>
                        <w:top w:val="none" w:sz="0" w:space="0" w:color="auto"/>
                        <w:left w:val="none" w:sz="0" w:space="0" w:color="auto"/>
                        <w:bottom w:val="none" w:sz="0" w:space="0" w:color="auto"/>
                        <w:right w:val="none" w:sz="0" w:space="0" w:color="auto"/>
                      </w:divBdr>
                    </w:div>
                    <w:div w:id="1795828191">
                      <w:marLeft w:val="0"/>
                      <w:marRight w:val="0"/>
                      <w:marTop w:val="0"/>
                      <w:marBottom w:val="0"/>
                      <w:divBdr>
                        <w:top w:val="none" w:sz="0" w:space="0" w:color="auto"/>
                        <w:left w:val="none" w:sz="0" w:space="0" w:color="auto"/>
                        <w:bottom w:val="none" w:sz="0" w:space="0" w:color="auto"/>
                        <w:right w:val="none" w:sz="0" w:space="0" w:color="auto"/>
                      </w:divBdr>
                    </w:div>
                    <w:div w:id="1977489969">
                      <w:marLeft w:val="0"/>
                      <w:marRight w:val="0"/>
                      <w:marTop w:val="0"/>
                      <w:marBottom w:val="0"/>
                      <w:divBdr>
                        <w:top w:val="none" w:sz="0" w:space="0" w:color="auto"/>
                        <w:left w:val="none" w:sz="0" w:space="0" w:color="auto"/>
                        <w:bottom w:val="none" w:sz="0" w:space="0" w:color="auto"/>
                        <w:right w:val="none" w:sz="0" w:space="0" w:color="auto"/>
                      </w:divBdr>
                    </w:div>
                    <w:div w:id="1481655298">
                      <w:marLeft w:val="0"/>
                      <w:marRight w:val="0"/>
                      <w:marTop w:val="0"/>
                      <w:marBottom w:val="0"/>
                      <w:divBdr>
                        <w:top w:val="none" w:sz="0" w:space="0" w:color="auto"/>
                        <w:left w:val="none" w:sz="0" w:space="0" w:color="auto"/>
                        <w:bottom w:val="none" w:sz="0" w:space="0" w:color="auto"/>
                        <w:right w:val="none" w:sz="0" w:space="0" w:color="auto"/>
                      </w:divBdr>
                    </w:div>
                    <w:div w:id="609582927">
                      <w:marLeft w:val="0"/>
                      <w:marRight w:val="0"/>
                      <w:marTop w:val="0"/>
                      <w:marBottom w:val="0"/>
                      <w:divBdr>
                        <w:top w:val="none" w:sz="0" w:space="0" w:color="auto"/>
                        <w:left w:val="none" w:sz="0" w:space="0" w:color="auto"/>
                        <w:bottom w:val="none" w:sz="0" w:space="0" w:color="auto"/>
                        <w:right w:val="none" w:sz="0" w:space="0" w:color="auto"/>
                      </w:divBdr>
                    </w:div>
                    <w:div w:id="387535035">
                      <w:marLeft w:val="0"/>
                      <w:marRight w:val="0"/>
                      <w:marTop w:val="0"/>
                      <w:marBottom w:val="0"/>
                      <w:divBdr>
                        <w:top w:val="none" w:sz="0" w:space="0" w:color="auto"/>
                        <w:left w:val="none" w:sz="0" w:space="0" w:color="auto"/>
                        <w:bottom w:val="none" w:sz="0" w:space="0" w:color="auto"/>
                        <w:right w:val="none" w:sz="0" w:space="0" w:color="auto"/>
                      </w:divBdr>
                    </w:div>
                    <w:div w:id="852916292">
                      <w:marLeft w:val="0"/>
                      <w:marRight w:val="0"/>
                      <w:marTop w:val="0"/>
                      <w:marBottom w:val="0"/>
                      <w:divBdr>
                        <w:top w:val="none" w:sz="0" w:space="0" w:color="auto"/>
                        <w:left w:val="none" w:sz="0" w:space="0" w:color="auto"/>
                        <w:bottom w:val="none" w:sz="0" w:space="0" w:color="auto"/>
                        <w:right w:val="none" w:sz="0" w:space="0" w:color="auto"/>
                      </w:divBdr>
                    </w:div>
                    <w:div w:id="1744376990">
                      <w:marLeft w:val="0"/>
                      <w:marRight w:val="0"/>
                      <w:marTop w:val="0"/>
                      <w:marBottom w:val="0"/>
                      <w:divBdr>
                        <w:top w:val="none" w:sz="0" w:space="0" w:color="auto"/>
                        <w:left w:val="none" w:sz="0" w:space="0" w:color="auto"/>
                        <w:bottom w:val="none" w:sz="0" w:space="0" w:color="auto"/>
                        <w:right w:val="none" w:sz="0" w:space="0" w:color="auto"/>
                      </w:divBdr>
                    </w:div>
                    <w:div w:id="2110814784">
                      <w:marLeft w:val="0"/>
                      <w:marRight w:val="0"/>
                      <w:marTop w:val="0"/>
                      <w:marBottom w:val="0"/>
                      <w:divBdr>
                        <w:top w:val="none" w:sz="0" w:space="0" w:color="auto"/>
                        <w:left w:val="none" w:sz="0" w:space="0" w:color="auto"/>
                        <w:bottom w:val="none" w:sz="0" w:space="0" w:color="auto"/>
                        <w:right w:val="none" w:sz="0" w:space="0" w:color="auto"/>
                      </w:divBdr>
                    </w:div>
                    <w:div w:id="190801900">
                      <w:marLeft w:val="0"/>
                      <w:marRight w:val="0"/>
                      <w:marTop w:val="0"/>
                      <w:marBottom w:val="0"/>
                      <w:divBdr>
                        <w:top w:val="none" w:sz="0" w:space="0" w:color="auto"/>
                        <w:left w:val="none" w:sz="0" w:space="0" w:color="auto"/>
                        <w:bottom w:val="none" w:sz="0" w:space="0" w:color="auto"/>
                        <w:right w:val="none" w:sz="0" w:space="0" w:color="auto"/>
                      </w:divBdr>
                    </w:div>
                    <w:div w:id="1693797353">
                      <w:marLeft w:val="0"/>
                      <w:marRight w:val="0"/>
                      <w:marTop w:val="0"/>
                      <w:marBottom w:val="0"/>
                      <w:divBdr>
                        <w:top w:val="none" w:sz="0" w:space="0" w:color="auto"/>
                        <w:left w:val="none" w:sz="0" w:space="0" w:color="auto"/>
                        <w:bottom w:val="none" w:sz="0" w:space="0" w:color="auto"/>
                        <w:right w:val="none" w:sz="0" w:space="0" w:color="auto"/>
                      </w:divBdr>
                    </w:div>
                    <w:div w:id="1465276600">
                      <w:marLeft w:val="0"/>
                      <w:marRight w:val="0"/>
                      <w:marTop w:val="0"/>
                      <w:marBottom w:val="0"/>
                      <w:divBdr>
                        <w:top w:val="none" w:sz="0" w:space="0" w:color="auto"/>
                        <w:left w:val="none" w:sz="0" w:space="0" w:color="auto"/>
                        <w:bottom w:val="none" w:sz="0" w:space="0" w:color="auto"/>
                        <w:right w:val="none" w:sz="0" w:space="0" w:color="auto"/>
                      </w:divBdr>
                    </w:div>
                    <w:div w:id="915437719">
                      <w:marLeft w:val="0"/>
                      <w:marRight w:val="0"/>
                      <w:marTop w:val="0"/>
                      <w:marBottom w:val="0"/>
                      <w:divBdr>
                        <w:top w:val="none" w:sz="0" w:space="0" w:color="auto"/>
                        <w:left w:val="none" w:sz="0" w:space="0" w:color="auto"/>
                        <w:bottom w:val="none" w:sz="0" w:space="0" w:color="auto"/>
                        <w:right w:val="none" w:sz="0" w:space="0" w:color="auto"/>
                      </w:divBdr>
                    </w:div>
                    <w:div w:id="1871648183">
                      <w:marLeft w:val="0"/>
                      <w:marRight w:val="0"/>
                      <w:marTop w:val="0"/>
                      <w:marBottom w:val="0"/>
                      <w:divBdr>
                        <w:top w:val="none" w:sz="0" w:space="0" w:color="auto"/>
                        <w:left w:val="none" w:sz="0" w:space="0" w:color="auto"/>
                        <w:bottom w:val="none" w:sz="0" w:space="0" w:color="auto"/>
                        <w:right w:val="none" w:sz="0" w:space="0" w:color="auto"/>
                      </w:divBdr>
                    </w:div>
                    <w:div w:id="243032348">
                      <w:marLeft w:val="0"/>
                      <w:marRight w:val="0"/>
                      <w:marTop w:val="0"/>
                      <w:marBottom w:val="0"/>
                      <w:divBdr>
                        <w:top w:val="none" w:sz="0" w:space="0" w:color="auto"/>
                        <w:left w:val="none" w:sz="0" w:space="0" w:color="auto"/>
                        <w:bottom w:val="none" w:sz="0" w:space="0" w:color="auto"/>
                        <w:right w:val="none" w:sz="0" w:space="0" w:color="auto"/>
                      </w:divBdr>
                    </w:div>
                    <w:div w:id="386683361">
                      <w:marLeft w:val="0"/>
                      <w:marRight w:val="0"/>
                      <w:marTop w:val="0"/>
                      <w:marBottom w:val="0"/>
                      <w:divBdr>
                        <w:top w:val="none" w:sz="0" w:space="0" w:color="auto"/>
                        <w:left w:val="none" w:sz="0" w:space="0" w:color="auto"/>
                        <w:bottom w:val="none" w:sz="0" w:space="0" w:color="auto"/>
                        <w:right w:val="none" w:sz="0" w:space="0" w:color="auto"/>
                      </w:divBdr>
                    </w:div>
                    <w:div w:id="1214535852">
                      <w:marLeft w:val="0"/>
                      <w:marRight w:val="0"/>
                      <w:marTop w:val="0"/>
                      <w:marBottom w:val="0"/>
                      <w:divBdr>
                        <w:top w:val="none" w:sz="0" w:space="0" w:color="auto"/>
                        <w:left w:val="none" w:sz="0" w:space="0" w:color="auto"/>
                        <w:bottom w:val="none" w:sz="0" w:space="0" w:color="auto"/>
                        <w:right w:val="none" w:sz="0" w:space="0" w:color="auto"/>
                      </w:divBdr>
                    </w:div>
                    <w:div w:id="1716541860">
                      <w:marLeft w:val="0"/>
                      <w:marRight w:val="0"/>
                      <w:marTop w:val="0"/>
                      <w:marBottom w:val="0"/>
                      <w:divBdr>
                        <w:top w:val="none" w:sz="0" w:space="0" w:color="auto"/>
                        <w:left w:val="none" w:sz="0" w:space="0" w:color="auto"/>
                        <w:bottom w:val="none" w:sz="0" w:space="0" w:color="auto"/>
                        <w:right w:val="none" w:sz="0" w:space="0" w:color="auto"/>
                      </w:divBdr>
                    </w:div>
                    <w:div w:id="2088571054">
                      <w:marLeft w:val="0"/>
                      <w:marRight w:val="0"/>
                      <w:marTop w:val="0"/>
                      <w:marBottom w:val="0"/>
                      <w:divBdr>
                        <w:top w:val="none" w:sz="0" w:space="0" w:color="auto"/>
                        <w:left w:val="none" w:sz="0" w:space="0" w:color="auto"/>
                        <w:bottom w:val="none" w:sz="0" w:space="0" w:color="auto"/>
                        <w:right w:val="none" w:sz="0" w:space="0" w:color="auto"/>
                      </w:divBdr>
                    </w:div>
                    <w:div w:id="1894854654">
                      <w:marLeft w:val="0"/>
                      <w:marRight w:val="0"/>
                      <w:marTop w:val="0"/>
                      <w:marBottom w:val="0"/>
                      <w:divBdr>
                        <w:top w:val="none" w:sz="0" w:space="0" w:color="auto"/>
                        <w:left w:val="none" w:sz="0" w:space="0" w:color="auto"/>
                        <w:bottom w:val="none" w:sz="0" w:space="0" w:color="auto"/>
                        <w:right w:val="none" w:sz="0" w:space="0" w:color="auto"/>
                      </w:divBdr>
                    </w:div>
                    <w:div w:id="752749315">
                      <w:marLeft w:val="0"/>
                      <w:marRight w:val="0"/>
                      <w:marTop w:val="0"/>
                      <w:marBottom w:val="0"/>
                      <w:divBdr>
                        <w:top w:val="none" w:sz="0" w:space="0" w:color="auto"/>
                        <w:left w:val="none" w:sz="0" w:space="0" w:color="auto"/>
                        <w:bottom w:val="none" w:sz="0" w:space="0" w:color="auto"/>
                        <w:right w:val="none" w:sz="0" w:space="0" w:color="auto"/>
                      </w:divBdr>
                    </w:div>
                    <w:div w:id="192966930">
                      <w:marLeft w:val="0"/>
                      <w:marRight w:val="0"/>
                      <w:marTop w:val="0"/>
                      <w:marBottom w:val="0"/>
                      <w:divBdr>
                        <w:top w:val="none" w:sz="0" w:space="0" w:color="auto"/>
                        <w:left w:val="none" w:sz="0" w:space="0" w:color="auto"/>
                        <w:bottom w:val="none" w:sz="0" w:space="0" w:color="auto"/>
                        <w:right w:val="none" w:sz="0" w:space="0" w:color="auto"/>
                      </w:divBdr>
                    </w:div>
                    <w:div w:id="181444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1362">
          <w:marLeft w:val="0"/>
          <w:marRight w:val="0"/>
          <w:marTop w:val="0"/>
          <w:marBottom w:val="0"/>
          <w:divBdr>
            <w:top w:val="none" w:sz="0" w:space="0" w:color="auto"/>
            <w:left w:val="none" w:sz="0" w:space="0" w:color="auto"/>
            <w:bottom w:val="none" w:sz="0" w:space="0" w:color="auto"/>
            <w:right w:val="none" w:sz="0" w:space="0" w:color="auto"/>
          </w:divBdr>
          <w:divsChild>
            <w:div w:id="388455671">
              <w:marLeft w:val="0"/>
              <w:marRight w:val="0"/>
              <w:marTop w:val="0"/>
              <w:marBottom w:val="0"/>
              <w:divBdr>
                <w:top w:val="single" w:sz="6" w:space="4" w:color="D5DAD5"/>
                <w:left w:val="single" w:sz="6" w:space="5" w:color="D5DAD5"/>
                <w:bottom w:val="single" w:sz="6" w:space="4" w:color="D5DAD5"/>
                <w:right w:val="single" w:sz="6" w:space="5" w:color="D5DAD5"/>
              </w:divBdr>
              <w:divsChild>
                <w:div w:id="398989296">
                  <w:marLeft w:val="0"/>
                  <w:marRight w:val="0"/>
                  <w:marTop w:val="0"/>
                  <w:marBottom w:val="0"/>
                  <w:divBdr>
                    <w:top w:val="none" w:sz="0" w:space="0" w:color="auto"/>
                    <w:left w:val="none" w:sz="0" w:space="0" w:color="auto"/>
                    <w:bottom w:val="none" w:sz="0" w:space="0" w:color="auto"/>
                    <w:right w:val="none" w:sz="0" w:space="0" w:color="auto"/>
                  </w:divBdr>
                  <w:divsChild>
                    <w:div w:id="1323268483">
                      <w:marLeft w:val="0"/>
                      <w:marRight w:val="0"/>
                      <w:marTop w:val="0"/>
                      <w:marBottom w:val="0"/>
                      <w:divBdr>
                        <w:top w:val="none" w:sz="0" w:space="0" w:color="auto"/>
                        <w:left w:val="none" w:sz="0" w:space="0" w:color="auto"/>
                        <w:bottom w:val="none" w:sz="0" w:space="0" w:color="auto"/>
                        <w:right w:val="none" w:sz="0" w:space="0" w:color="auto"/>
                      </w:divBdr>
                    </w:div>
                    <w:div w:id="1077821325">
                      <w:marLeft w:val="0"/>
                      <w:marRight w:val="0"/>
                      <w:marTop w:val="0"/>
                      <w:marBottom w:val="0"/>
                      <w:divBdr>
                        <w:top w:val="none" w:sz="0" w:space="0" w:color="auto"/>
                        <w:left w:val="none" w:sz="0" w:space="0" w:color="auto"/>
                        <w:bottom w:val="none" w:sz="0" w:space="0" w:color="auto"/>
                        <w:right w:val="none" w:sz="0" w:space="0" w:color="auto"/>
                      </w:divBdr>
                    </w:div>
                    <w:div w:id="717242039">
                      <w:marLeft w:val="0"/>
                      <w:marRight w:val="0"/>
                      <w:marTop w:val="0"/>
                      <w:marBottom w:val="0"/>
                      <w:divBdr>
                        <w:top w:val="none" w:sz="0" w:space="0" w:color="auto"/>
                        <w:left w:val="none" w:sz="0" w:space="0" w:color="auto"/>
                        <w:bottom w:val="none" w:sz="0" w:space="0" w:color="auto"/>
                        <w:right w:val="none" w:sz="0" w:space="0" w:color="auto"/>
                      </w:divBdr>
                    </w:div>
                    <w:div w:id="2057660958">
                      <w:marLeft w:val="0"/>
                      <w:marRight w:val="0"/>
                      <w:marTop w:val="0"/>
                      <w:marBottom w:val="0"/>
                      <w:divBdr>
                        <w:top w:val="none" w:sz="0" w:space="0" w:color="auto"/>
                        <w:left w:val="none" w:sz="0" w:space="0" w:color="auto"/>
                        <w:bottom w:val="none" w:sz="0" w:space="0" w:color="auto"/>
                        <w:right w:val="none" w:sz="0" w:space="0" w:color="auto"/>
                      </w:divBdr>
                    </w:div>
                    <w:div w:id="890503392">
                      <w:marLeft w:val="0"/>
                      <w:marRight w:val="0"/>
                      <w:marTop w:val="0"/>
                      <w:marBottom w:val="0"/>
                      <w:divBdr>
                        <w:top w:val="none" w:sz="0" w:space="0" w:color="auto"/>
                        <w:left w:val="none" w:sz="0" w:space="0" w:color="auto"/>
                        <w:bottom w:val="none" w:sz="0" w:space="0" w:color="auto"/>
                        <w:right w:val="none" w:sz="0" w:space="0" w:color="auto"/>
                      </w:divBdr>
                    </w:div>
                    <w:div w:id="163058603">
                      <w:marLeft w:val="0"/>
                      <w:marRight w:val="0"/>
                      <w:marTop w:val="0"/>
                      <w:marBottom w:val="0"/>
                      <w:divBdr>
                        <w:top w:val="none" w:sz="0" w:space="0" w:color="auto"/>
                        <w:left w:val="none" w:sz="0" w:space="0" w:color="auto"/>
                        <w:bottom w:val="none" w:sz="0" w:space="0" w:color="auto"/>
                        <w:right w:val="none" w:sz="0" w:space="0" w:color="auto"/>
                      </w:divBdr>
                    </w:div>
                    <w:div w:id="481119733">
                      <w:marLeft w:val="0"/>
                      <w:marRight w:val="0"/>
                      <w:marTop w:val="0"/>
                      <w:marBottom w:val="0"/>
                      <w:divBdr>
                        <w:top w:val="none" w:sz="0" w:space="0" w:color="auto"/>
                        <w:left w:val="none" w:sz="0" w:space="0" w:color="auto"/>
                        <w:bottom w:val="none" w:sz="0" w:space="0" w:color="auto"/>
                        <w:right w:val="none" w:sz="0" w:space="0" w:color="auto"/>
                      </w:divBdr>
                    </w:div>
                    <w:div w:id="1406143483">
                      <w:marLeft w:val="0"/>
                      <w:marRight w:val="0"/>
                      <w:marTop w:val="0"/>
                      <w:marBottom w:val="0"/>
                      <w:divBdr>
                        <w:top w:val="none" w:sz="0" w:space="0" w:color="auto"/>
                        <w:left w:val="none" w:sz="0" w:space="0" w:color="auto"/>
                        <w:bottom w:val="none" w:sz="0" w:space="0" w:color="auto"/>
                        <w:right w:val="none" w:sz="0" w:space="0" w:color="auto"/>
                      </w:divBdr>
                    </w:div>
                    <w:div w:id="365372818">
                      <w:marLeft w:val="0"/>
                      <w:marRight w:val="0"/>
                      <w:marTop w:val="0"/>
                      <w:marBottom w:val="0"/>
                      <w:divBdr>
                        <w:top w:val="none" w:sz="0" w:space="0" w:color="auto"/>
                        <w:left w:val="none" w:sz="0" w:space="0" w:color="auto"/>
                        <w:bottom w:val="none" w:sz="0" w:space="0" w:color="auto"/>
                        <w:right w:val="none" w:sz="0" w:space="0" w:color="auto"/>
                      </w:divBdr>
                    </w:div>
                    <w:div w:id="1970282979">
                      <w:marLeft w:val="0"/>
                      <w:marRight w:val="0"/>
                      <w:marTop w:val="0"/>
                      <w:marBottom w:val="0"/>
                      <w:divBdr>
                        <w:top w:val="none" w:sz="0" w:space="0" w:color="auto"/>
                        <w:left w:val="none" w:sz="0" w:space="0" w:color="auto"/>
                        <w:bottom w:val="none" w:sz="0" w:space="0" w:color="auto"/>
                        <w:right w:val="none" w:sz="0" w:space="0" w:color="auto"/>
                      </w:divBdr>
                    </w:div>
                    <w:div w:id="259485821">
                      <w:marLeft w:val="0"/>
                      <w:marRight w:val="0"/>
                      <w:marTop w:val="0"/>
                      <w:marBottom w:val="0"/>
                      <w:divBdr>
                        <w:top w:val="none" w:sz="0" w:space="0" w:color="auto"/>
                        <w:left w:val="none" w:sz="0" w:space="0" w:color="auto"/>
                        <w:bottom w:val="none" w:sz="0" w:space="0" w:color="auto"/>
                        <w:right w:val="none" w:sz="0" w:space="0" w:color="auto"/>
                      </w:divBdr>
                    </w:div>
                    <w:div w:id="474566940">
                      <w:marLeft w:val="0"/>
                      <w:marRight w:val="0"/>
                      <w:marTop w:val="0"/>
                      <w:marBottom w:val="0"/>
                      <w:divBdr>
                        <w:top w:val="none" w:sz="0" w:space="0" w:color="auto"/>
                        <w:left w:val="none" w:sz="0" w:space="0" w:color="auto"/>
                        <w:bottom w:val="none" w:sz="0" w:space="0" w:color="auto"/>
                        <w:right w:val="none" w:sz="0" w:space="0" w:color="auto"/>
                      </w:divBdr>
                    </w:div>
                    <w:div w:id="1027177383">
                      <w:marLeft w:val="0"/>
                      <w:marRight w:val="0"/>
                      <w:marTop w:val="0"/>
                      <w:marBottom w:val="0"/>
                      <w:divBdr>
                        <w:top w:val="none" w:sz="0" w:space="0" w:color="auto"/>
                        <w:left w:val="none" w:sz="0" w:space="0" w:color="auto"/>
                        <w:bottom w:val="none" w:sz="0" w:space="0" w:color="auto"/>
                        <w:right w:val="none" w:sz="0" w:space="0" w:color="auto"/>
                      </w:divBdr>
                    </w:div>
                    <w:div w:id="1935700621">
                      <w:marLeft w:val="0"/>
                      <w:marRight w:val="0"/>
                      <w:marTop w:val="0"/>
                      <w:marBottom w:val="0"/>
                      <w:divBdr>
                        <w:top w:val="none" w:sz="0" w:space="0" w:color="auto"/>
                        <w:left w:val="none" w:sz="0" w:space="0" w:color="auto"/>
                        <w:bottom w:val="none" w:sz="0" w:space="0" w:color="auto"/>
                        <w:right w:val="none" w:sz="0" w:space="0" w:color="auto"/>
                      </w:divBdr>
                    </w:div>
                    <w:div w:id="742029035">
                      <w:marLeft w:val="0"/>
                      <w:marRight w:val="0"/>
                      <w:marTop w:val="0"/>
                      <w:marBottom w:val="0"/>
                      <w:divBdr>
                        <w:top w:val="none" w:sz="0" w:space="0" w:color="auto"/>
                        <w:left w:val="none" w:sz="0" w:space="0" w:color="auto"/>
                        <w:bottom w:val="none" w:sz="0" w:space="0" w:color="auto"/>
                        <w:right w:val="none" w:sz="0" w:space="0" w:color="auto"/>
                      </w:divBdr>
                    </w:div>
                    <w:div w:id="870873791">
                      <w:marLeft w:val="0"/>
                      <w:marRight w:val="0"/>
                      <w:marTop w:val="0"/>
                      <w:marBottom w:val="0"/>
                      <w:divBdr>
                        <w:top w:val="none" w:sz="0" w:space="0" w:color="auto"/>
                        <w:left w:val="none" w:sz="0" w:space="0" w:color="auto"/>
                        <w:bottom w:val="none" w:sz="0" w:space="0" w:color="auto"/>
                        <w:right w:val="none" w:sz="0" w:space="0" w:color="auto"/>
                      </w:divBdr>
                    </w:div>
                    <w:div w:id="358052398">
                      <w:marLeft w:val="0"/>
                      <w:marRight w:val="0"/>
                      <w:marTop w:val="0"/>
                      <w:marBottom w:val="0"/>
                      <w:divBdr>
                        <w:top w:val="none" w:sz="0" w:space="0" w:color="auto"/>
                        <w:left w:val="none" w:sz="0" w:space="0" w:color="auto"/>
                        <w:bottom w:val="none" w:sz="0" w:space="0" w:color="auto"/>
                        <w:right w:val="none" w:sz="0" w:space="0" w:color="auto"/>
                      </w:divBdr>
                    </w:div>
                    <w:div w:id="72171600">
                      <w:marLeft w:val="0"/>
                      <w:marRight w:val="0"/>
                      <w:marTop w:val="0"/>
                      <w:marBottom w:val="0"/>
                      <w:divBdr>
                        <w:top w:val="none" w:sz="0" w:space="0" w:color="auto"/>
                        <w:left w:val="none" w:sz="0" w:space="0" w:color="auto"/>
                        <w:bottom w:val="none" w:sz="0" w:space="0" w:color="auto"/>
                        <w:right w:val="none" w:sz="0" w:space="0" w:color="auto"/>
                      </w:divBdr>
                    </w:div>
                    <w:div w:id="1194229032">
                      <w:marLeft w:val="0"/>
                      <w:marRight w:val="0"/>
                      <w:marTop w:val="0"/>
                      <w:marBottom w:val="0"/>
                      <w:divBdr>
                        <w:top w:val="none" w:sz="0" w:space="0" w:color="auto"/>
                        <w:left w:val="none" w:sz="0" w:space="0" w:color="auto"/>
                        <w:bottom w:val="none" w:sz="0" w:space="0" w:color="auto"/>
                        <w:right w:val="none" w:sz="0" w:space="0" w:color="auto"/>
                      </w:divBdr>
                    </w:div>
                    <w:div w:id="146409928">
                      <w:marLeft w:val="0"/>
                      <w:marRight w:val="0"/>
                      <w:marTop w:val="0"/>
                      <w:marBottom w:val="0"/>
                      <w:divBdr>
                        <w:top w:val="none" w:sz="0" w:space="0" w:color="auto"/>
                        <w:left w:val="none" w:sz="0" w:space="0" w:color="auto"/>
                        <w:bottom w:val="none" w:sz="0" w:space="0" w:color="auto"/>
                        <w:right w:val="none" w:sz="0" w:space="0" w:color="auto"/>
                      </w:divBdr>
                    </w:div>
                    <w:div w:id="996155372">
                      <w:marLeft w:val="0"/>
                      <w:marRight w:val="0"/>
                      <w:marTop w:val="0"/>
                      <w:marBottom w:val="0"/>
                      <w:divBdr>
                        <w:top w:val="none" w:sz="0" w:space="0" w:color="auto"/>
                        <w:left w:val="none" w:sz="0" w:space="0" w:color="auto"/>
                        <w:bottom w:val="none" w:sz="0" w:space="0" w:color="auto"/>
                        <w:right w:val="none" w:sz="0" w:space="0" w:color="auto"/>
                      </w:divBdr>
                    </w:div>
                    <w:div w:id="965892874">
                      <w:marLeft w:val="0"/>
                      <w:marRight w:val="0"/>
                      <w:marTop w:val="0"/>
                      <w:marBottom w:val="0"/>
                      <w:divBdr>
                        <w:top w:val="none" w:sz="0" w:space="0" w:color="auto"/>
                        <w:left w:val="none" w:sz="0" w:space="0" w:color="auto"/>
                        <w:bottom w:val="none" w:sz="0" w:space="0" w:color="auto"/>
                        <w:right w:val="none" w:sz="0" w:space="0" w:color="auto"/>
                      </w:divBdr>
                    </w:div>
                    <w:div w:id="853688155">
                      <w:marLeft w:val="0"/>
                      <w:marRight w:val="0"/>
                      <w:marTop w:val="0"/>
                      <w:marBottom w:val="0"/>
                      <w:divBdr>
                        <w:top w:val="none" w:sz="0" w:space="0" w:color="auto"/>
                        <w:left w:val="none" w:sz="0" w:space="0" w:color="auto"/>
                        <w:bottom w:val="none" w:sz="0" w:space="0" w:color="auto"/>
                        <w:right w:val="none" w:sz="0" w:space="0" w:color="auto"/>
                      </w:divBdr>
                    </w:div>
                    <w:div w:id="716323196">
                      <w:marLeft w:val="0"/>
                      <w:marRight w:val="0"/>
                      <w:marTop w:val="0"/>
                      <w:marBottom w:val="0"/>
                      <w:divBdr>
                        <w:top w:val="none" w:sz="0" w:space="0" w:color="auto"/>
                        <w:left w:val="none" w:sz="0" w:space="0" w:color="auto"/>
                        <w:bottom w:val="none" w:sz="0" w:space="0" w:color="auto"/>
                        <w:right w:val="none" w:sz="0" w:space="0" w:color="auto"/>
                      </w:divBdr>
                    </w:div>
                    <w:div w:id="1854493192">
                      <w:marLeft w:val="0"/>
                      <w:marRight w:val="0"/>
                      <w:marTop w:val="0"/>
                      <w:marBottom w:val="0"/>
                      <w:divBdr>
                        <w:top w:val="none" w:sz="0" w:space="0" w:color="auto"/>
                        <w:left w:val="none" w:sz="0" w:space="0" w:color="auto"/>
                        <w:bottom w:val="none" w:sz="0" w:space="0" w:color="auto"/>
                        <w:right w:val="none" w:sz="0" w:space="0" w:color="auto"/>
                      </w:divBdr>
                    </w:div>
                    <w:div w:id="504365113">
                      <w:marLeft w:val="0"/>
                      <w:marRight w:val="0"/>
                      <w:marTop w:val="0"/>
                      <w:marBottom w:val="0"/>
                      <w:divBdr>
                        <w:top w:val="none" w:sz="0" w:space="0" w:color="auto"/>
                        <w:left w:val="none" w:sz="0" w:space="0" w:color="auto"/>
                        <w:bottom w:val="none" w:sz="0" w:space="0" w:color="auto"/>
                        <w:right w:val="none" w:sz="0" w:space="0" w:color="auto"/>
                      </w:divBdr>
                    </w:div>
                    <w:div w:id="306055831">
                      <w:marLeft w:val="0"/>
                      <w:marRight w:val="0"/>
                      <w:marTop w:val="0"/>
                      <w:marBottom w:val="0"/>
                      <w:divBdr>
                        <w:top w:val="none" w:sz="0" w:space="0" w:color="auto"/>
                        <w:left w:val="none" w:sz="0" w:space="0" w:color="auto"/>
                        <w:bottom w:val="none" w:sz="0" w:space="0" w:color="auto"/>
                        <w:right w:val="none" w:sz="0" w:space="0" w:color="auto"/>
                      </w:divBdr>
                    </w:div>
                    <w:div w:id="1556157501">
                      <w:marLeft w:val="0"/>
                      <w:marRight w:val="0"/>
                      <w:marTop w:val="0"/>
                      <w:marBottom w:val="0"/>
                      <w:divBdr>
                        <w:top w:val="none" w:sz="0" w:space="0" w:color="auto"/>
                        <w:left w:val="none" w:sz="0" w:space="0" w:color="auto"/>
                        <w:bottom w:val="none" w:sz="0" w:space="0" w:color="auto"/>
                        <w:right w:val="none" w:sz="0" w:space="0" w:color="auto"/>
                      </w:divBdr>
                    </w:div>
                    <w:div w:id="2088460371">
                      <w:marLeft w:val="0"/>
                      <w:marRight w:val="0"/>
                      <w:marTop w:val="0"/>
                      <w:marBottom w:val="0"/>
                      <w:divBdr>
                        <w:top w:val="none" w:sz="0" w:space="0" w:color="auto"/>
                        <w:left w:val="none" w:sz="0" w:space="0" w:color="auto"/>
                        <w:bottom w:val="none" w:sz="0" w:space="0" w:color="auto"/>
                        <w:right w:val="none" w:sz="0" w:space="0" w:color="auto"/>
                      </w:divBdr>
                    </w:div>
                    <w:div w:id="2053924360">
                      <w:marLeft w:val="0"/>
                      <w:marRight w:val="0"/>
                      <w:marTop w:val="0"/>
                      <w:marBottom w:val="0"/>
                      <w:divBdr>
                        <w:top w:val="none" w:sz="0" w:space="0" w:color="auto"/>
                        <w:left w:val="none" w:sz="0" w:space="0" w:color="auto"/>
                        <w:bottom w:val="none" w:sz="0" w:space="0" w:color="auto"/>
                        <w:right w:val="none" w:sz="0" w:space="0" w:color="auto"/>
                      </w:divBdr>
                    </w:div>
                    <w:div w:id="1425110450">
                      <w:marLeft w:val="0"/>
                      <w:marRight w:val="0"/>
                      <w:marTop w:val="0"/>
                      <w:marBottom w:val="0"/>
                      <w:divBdr>
                        <w:top w:val="none" w:sz="0" w:space="0" w:color="auto"/>
                        <w:left w:val="none" w:sz="0" w:space="0" w:color="auto"/>
                        <w:bottom w:val="none" w:sz="0" w:space="0" w:color="auto"/>
                        <w:right w:val="none" w:sz="0" w:space="0" w:color="auto"/>
                      </w:divBdr>
                    </w:div>
                    <w:div w:id="1497763304">
                      <w:marLeft w:val="0"/>
                      <w:marRight w:val="0"/>
                      <w:marTop w:val="0"/>
                      <w:marBottom w:val="0"/>
                      <w:divBdr>
                        <w:top w:val="none" w:sz="0" w:space="0" w:color="auto"/>
                        <w:left w:val="none" w:sz="0" w:space="0" w:color="auto"/>
                        <w:bottom w:val="none" w:sz="0" w:space="0" w:color="auto"/>
                        <w:right w:val="none" w:sz="0" w:space="0" w:color="auto"/>
                      </w:divBdr>
                    </w:div>
                    <w:div w:id="350381234">
                      <w:marLeft w:val="0"/>
                      <w:marRight w:val="0"/>
                      <w:marTop w:val="0"/>
                      <w:marBottom w:val="0"/>
                      <w:divBdr>
                        <w:top w:val="none" w:sz="0" w:space="0" w:color="auto"/>
                        <w:left w:val="none" w:sz="0" w:space="0" w:color="auto"/>
                        <w:bottom w:val="none" w:sz="0" w:space="0" w:color="auto"/>
                        <w:right w:val="none" w:sz="0" w:space="0" w:color="auto"/>
                      </w:divBdr>
                    </w:div>
                    <w:div w:id="63402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291430">
          <w:marLeft w:val="0"/>
          <w:marRight w:val="0"/>
          <w:marTop w:val="0"/>
          <w:marBottom w:val="0"/>
          <w:divBdr>
            <w:top w:val="none" w:sz="0" w:space="0" w:color="auto"/>
            <w:left w:val="none" w:sz="0" w:space="0" w:color="auto"/>
            <w:bottom w:val="none" w:sz="0" w:space="0" w:color="auto"/>
            <w:right w:val="none" w:sz="0" w:space="0" w:color="auto"/>
          </w:divBdr>
          <w:divsChild>
            <w:div w:id="704870002">
              <w:marLeft w:val="0"/>
              <w:marRight w:val="0"/>
              <w:marTop w:val="0"/>
              <w:marBottom w:val="0"/>
              <w:divBdr>
                <w:top w:val="single" w:sz="6" w:space="4" w:color="D5DAD5"/>
                <w:left w:val="single" w:sz="6" w:space="5" w:color="D5DAD5"/>
                <w:bottom w:val="single" w:sz="6" w:space="4" w:color="D5DAD5"/>
                <w:right w:val="single" w:sz="6" w:space="5" w:color="D5DAD5"/>
              </w:divBdr>
              <w:divsChild>
                <w:div w:id="807475764">
                  <w:marLeft w:val="0"/>
                  <w:marRight w:val="0"/>
                  <w:marTop w:val="0"/>
                  <w:marBottom w:val="0"/>
                  <w:divBdr>
                    <w:top w:val="none" w:sz="0" w:space="0" w:color="auto"/>
                    <w:left w:val="none" w:sz="0" w:space="0" w:color="auto"/>
                    <w:bottom w:val="none" w:sz="0" w:space="0" w:color="auto"/>
                    <w:right w:val="none" w:sz="0" w:space="0" w:color="auto"/>
                  </w:divBdr>
                  <w:divsChild>
                    <w:div w:id="36710672">
                      <w:marLeft w:val="0"/>
                      <w:marRight w:val="0"/>
                      <w:marTop w:val="0"/>
                      <w:marBottom w:val="0"/>
                      <w:divBdr>
                        <w:top w:val="none" w:sz="0" w:space="0" w:color="auto"/>
                        <w:left w:val="none" w:sz="0" w:space="0" w:color="auto"/>
                        <w:bottom w:val="none" w:sz="0" w:space="0" w:color="auto"/>
                        <w:right w:val="none" w:sz="0" w:space="0" w:color="auto"/>
                      </w:divBdr>
                    </w:div>
                    <w:div w:id="1477795086">
                      <w:marLeft w:val="0"/>
                      <w:marRight w:val="0"/>
                      <w:marTop w:val="0"/>
                      <w:marBottom w:val="0"/>
                      <w:divBdr>
                        <w:top w:val="none" w:sz="0" w:space="0" w:color="auto"/>
                        <w:left w:val="none" w:sz="0" w:space="0" w:color="auto"/>
                        <w:bottom w:val="none" w:sz="0" w:space="0" w:color="auto"/>
                        <w:right w:val="none" w:sz="0" w:space="0" w:color="auto"/>
                      </w:divBdr>
                    </w:div>
                    <w:div w:id="275478976">
                      <w:marLeft w:val="0"/>
                      <w:marRight w:val="0"/>
                      <w:marTop w:val="0"/>
                      <w:marBottom w:val="0"/>
                      <w:divBdr>
                        <w:top w:val="none" w:sz="0" w:space="0" w:color="auto"/>
                        <w:left w:val="none" w:sz="0" w:space="0" w:color="auto"/>
                        <w:bottom w:val="none" w:sz="0" w:space="0" w:color="auto"/>
                        <w:right w:val="none" w:sz="0" w:space="0" w:color="auto"/>
                      </w:divBdr>
                    </w:div>
                    <w:div w:id="1978532907">
                      <w:marLeft w:val="0"/>
                      <w:marRight w:val="0"/>
                      <w:marTop w:val="0"/>
                      <w:marBottom w:val="0"/>
                      <w:divBdr>
                        <w:top w:val="none" w:sz="0" w:space="0" w:color="auto"/>
                        <w:left w:val="none" w:sz="0" w:space="0" w:color="auto"/>
                        <w:bottom w:val="none" w:sz="0" w:space="0" w:color="auto"/>
                        <w:right w:val="none" w:sz="0" w:space="0" w:color="auto"/>
                      </w:divBdr>
                    </w:div>
                    <w:div w:id="1693915424">
                      <w:marLeft w:val="0"/>
                      <w:marRight w:val="0"/>
                      <w:marTop w:val="0"/>
                      <w:marBottom w:val="0"/>
                      <w:divBdr>
                        <w:top w:val="none" w:sz="0" w:space="0" w:color="auto"/>
                        <w:left w:val="none" w:sz="0" w:space="0" w:color="auto"/>
                        <w:bottom w:val="none" w:sz="0" w:space="0" w:color="auto"/>
                        <w:right w:val="none" w:sz="0" w:space="0" w:color="auto"/>
                      </w:divBdr>
                    </w:div>
                    <w:div w:id="6294916">
                      <w:marLeft w:val="0"/>
                      <w:marRight w:val="0"/>
                      <w:marTop w:val="0"/>
                      <w:marBottom w:val="0"/>
                      <w:divBdr>
                        <w:top w:val="none" w:sz="0" w:space="0" w:color="auto"/>
                        <w:left w:val="none" w:sz="0" w:space="0" w:color="auto"/>
                        <w:bottom w:val="none" w:sz="0" w:space="0" w:color="auto"/>
                        <w:right w:val="none" w:sz="0" w:space="0" w:color="auto"/>
                      </w:divBdr>
                    </w:div>
                    <w:div w:id="494928249">
                      <w:marLeft w:val="0"/>
                      <w:marRight w:val="0"/>
                      <w:marTop w:val="0"/>
                      <w:marBottom w:val="0"/>
                      <w:divBdr>
                        <w:top w:val="none" w:sz="0" w:space="0" w:color="auto"/>
                        <w:left w:val="none" w:sz="0" w:space="0" w:color="auto"/>
                        <w:bottom w:val="none" w:sz="0" w:space="0" w:color="auto"/>
                        <w:right w:val="none" w:sz="0" w:space="0" w:color="auto"/>
                      </w:divBdr>
                    </w:div>
                    <w:div w:id="276567267">
                      <w:marLeft w:val="0"/>
                      <w:marRight w:val="0"/>
                      <w:marTop w:val="0"/>
                      <w:marBottom w:val="0"/>
                      <w:divBdr>
                        <w:top w:val="none" w:sz="0" w:space="0" w:color="auto"/>
                        <w:left w:val="none" w:sz="0" w:space="0" w:color="auto"/>
                        <w:bottom w:val="none" w:sz="0" w:space="0" w:color="auto"/>
                        <w:right w:val="none" w:sz="0" w:space="0" w:color="auto"/>
                      </w:divBdr>
                    </w:div>
                    <w:div w:id="1366558193">
                      <w:marLeft w:val="0"/>
                      <w:marRight w:val="0"/>
                      <w:marTop w:val="0"/>
                      <w:marBottom w:val="0"/>
                      <w:divBdr>
                        <w:top w:val="none" w:sz="0" w:space="0" w:color="auto"/>
                        <w:left w:val="none" w:sz="0" w:space="0" w:color="auto"/>
                        <w:bottom w:val="none" w:sz="0" w:space="0" w:color="auto"/>
                        <w:right w:val="none" w:sz="0" w:space="0" w:color="auto"/>
                      </w:divBdr>
                    </w:div>
                    <w:div w:id="1860773894">
                      <w:marLeft w:val="0"/>
                      <w:marRight w:val="0"/>
                      <w:marTop w:val="0"/>
                      <w:marBottom w:val="0"/>
                      <w:divBdr>
                        <w:top w:val="none" w:sz="0" w:space="0" w:color="auto"/>
                        <w:left w:val="none" w:sz="0" w:space="0" w:color="auto"/>
                        <w:bottom w:val="none" w:sz="0" w:space="0" w:color="auto"/>
                        <w:right w:val="none" w:sz="0" w:space="0" w:color="auto"/>
                      </w:divBdr>
                    </w:div>
                    <w:div w:id="135225854">
                      <w:marLeft w:val="0"/>
                      <w:marRight w:val="0"/>
                      <w:marTop w:val="0"/>
                      <w:marBottom w:val="0"/>
                      <w:divBdr>
                        <w:top w:val="none" w:sz="0" w:space="0" w:color="auto"/>
                        <w:left w:val="none" w:sz="0" w:space="0" w:color="auto"/>
                        <w:bottom w:val="none" w:sz="0" w:space="0" w:color="auto"/>
                        <w:right w:val="none" w:sz="0" w:space="0" w:color="auto"/>
                      </w:divBdr>
                    </w:div>
                    <w:div w:id="1907641169">
                      <w:marLeft w:val="0"/>
                      <w:marRight w:val="0"/>
                      <w:marTop w:val="0"/>
                      <w:marBottom w:val="0"/>
                      <w:divBdr>
                        <w:top w:val="none" w:sz="0" w:space="0" w:color="auto"/>
                        <w:left w:val="none" w:sz="0" w:space="0" w:color="auto"/>
                        <w:bottom w:val="none" w:sz="0" w:space="0" w:color="auto"/>
                        <w:right w:val="none" w:sz="0" w:space="0" w:color="auto"/>
                      </w:divBdr>
                    </w:div>
                    <w:div w:id="1856767718">
                      <w:marLeft w:val="0"/>
                      <w:marRight w:val="0"/>
                      <w:marTop w:val="0"/>
                      <w:marBottom w:val="0"/>
                      <w:divBdr>
                        <w:top w:val="none" w:sz="0" w:space="0" w:color="auto"/>
                        <w:left w:val="none" w:sz="0" w:space="0" w:color="auto"/>
                        <w:bottom w:val="none" w:sz="0" w:space="0" w:color="auto"/>
                        <w:right w:val="none" w:sz="0" w:space="0" w:color="auto"/>
                      </w:divBdr>
                    </w:div>
                    <w:div w:id="764809498">
                      <w:marLeft w:val="0"/>
                      <w:marRight w:val="0"/>
                      <w:marTop w:val="0"/>
                      <w:marBottom w:val="0"/>
                      <w:divBdr>
                        <w:top w:val="none" w:sz="0" w:space="0" w:color="auto"/>
                        <w:left w:val="none" w:sz="0" w:space="0" w:color="auto"/>
                        <w:bottom w:val="none" w:sz="0" w:space="0" w:color="auto"/>
                        <w:right w:val="none" w:sz="0" w:space="0" w:color="auto"/>
                      </w:divBdr>
                    </w:div>
                    <w:div w:id="717776921">
                      <w:marLeft w:val="0"/>
                      <w:marRight w:val="0"/>
                      <w:marTop w:val="0"/>
                      <w:marBottom w:val="0"/>
                      <w:divBdr>
                        <w:top w:val="none" w:sz="0" w:space="0" w:color="auto"/>
                        <w:left w:val="none" w:sz="0" w:space="0" w:color="auto"/>
                        <w:bottom w:val="none" w:sz="0" w:space="0" w:color="auto"/>
                        <w:right w:val="none" w:sz="0" w:space="0" w:color="auto"/>
                      </w:divBdr>
                    </w:div>
                    <w:div w:id="638417777">
                      <w:marLeft w:val="0"/>
                      <w:marRight w:val="0"/>
                      <w:marTop w:val="0"/>
                      <w:marBottom w:val="0"/>
                      <w:divBdr>
                        <w:top w:val="none" w:sz="0" w:space="0" w:color="auto"/>
                        <w:left w:val="none" w:sz="0" w:space="0" w:color="auto"/>
                        <w:bottom w:val="none" w:sz="0" w:space="0" w:color="auto"/>
                        <w:right w:val="none" w:sz="0" w:space="0" w:color="auto"/>
                      </w:divBdr>
                    </w:div>
                    <w:div w:id="1289241540">
                      <w:marLeft w:val="0"/>
                      <w:marRight w:val="0"/>
                      <w:marTop w:val="0"/>
                      <w:marBottom w:val="0"/>
                      <w:divBdr>
                        <w:top w:val="none" w:sz="0" w:space="0" w:color="auto"/>
                        <w:left w:val="none" w:sz="0" w:space="0" w:color="auto"/>
                        <w:bottom w:val="none" w:sz="0" w:space="0" w:color="auto"/>
                        <w:right w:val="none" w:sz="0" w:space="0" w:color="auto"/>
                      </w:divBdr>
                    </w:div>
                    <w:div w:id="1107193429">
                      <w:marLeft w:val="0"/>
                      <w:marRight w:val="0"/>
                      <w:marTop w:val="0"/>
                      <w:marBottom w:val="0"/>
                      <w:divBdr>
                        <w:top w:val="none" w:sz="0" w:space="0" w:color="auto"/>
                        <w:left w:val="none" w:sz="0" w:space="0" w:color="auto"/>
                        <w:bottom w:val="none" w:sz="0" w:space="0" w:color="auto"/>
                        <w:right w:val="none" w:sz="0" w:space="0" w:color="auto"/>
                      </w:divBdr>
                    </w:div>
                    <w:div w:id="1784642570">
                      <w:marLeft w:val="0"/>
                      <w:marRight w:val="0"/>
                      <w:marTop w:val="0"/>
                      <w:marBottom w:val="0"/>
                      <w:divBdr>
                        <w:top w:val="none" w:sz="0" w:space="0" w:color="auto"/>
                        <w:left w:val="none" w:sz="0" w:space="0" w:color="auto"/>
                        <w:bottom w:val="none" w:sz="0" w:space="0" w:color="auto"/>
                        <w:right w:val="none" w:sz="0" w:space="0" w:color="auto"/>
                      </w:divBdr>
                    </w:div>
                    <w:div w:id="787622971">
                      <w:marLeft w:val="0"/>
                      <w:marRight w:val="0"/>
                      <w:marTop w:val="0"/>
                      <w:marBottom w:val="0"/>
                      <w:divBdr>
                        <w:top w:val="none" w:sz="0" w:space="0" w:color="auto"/>
                        <w:left w:val="none" w:sz="0" w:space="0" w:color="auto"/>
                        <w:bottom w:val="none" w:sz="0" w:space="0" w:color="auto"/>
                        <w:right w:val="none" w:sz="0" w:space="0" w:color="auto"/>
                      </w:divBdr>
                    </w:div>
                    <w:div w:id="1667979169">
                      <w:marLeft w:val="0"/>
                      <w:marRight w:val="0"/>
                      <w:marTop w:val="0"/>
                      <w:marBottom w:val="0"/>
                      <w:divBdr>
                        <w:top w:val="none" w:sz="0" w:space="0" w:color="auto"/>
                        <w:left w:val="none" w:sz="0" w:space="0" w:color="auto"/>
                        <w:bottom w:val="none" w:sz="0" w:space="0" w:color="auto"/>
                        <w:right w:val="none" w:sz="0" w:space="0" w:color="auto"/>
                      </w:divBdr>
                    </w:div>
                    <w:div w:id="1291791109">
                      <w:marLeft w:val="0"/>
                      <w:marRight w:val="0"/>
                      <w:marTop w:val="0"/>
                      <w:marBottom w:val="0"/>
                      <w:divBdr>
                        <w:top w:val="none" w:sz="0" w:space="0" w:color="auto"/>
                        <w:left w:val="none" w:sz="0" w:space="0" w:color="auto"/>
                        <w:bottom w:val="none" w:sz="0" w:space="0" w:color="auto"/>
                        <w:right w:val="none" w:sz="0" w:space="0" w:color="auto"/>
                      </w:divBdr>
                    </w:div>
                    <w:div w:id="112747234">
                      <w:marLeft w:val="0"/>
                      <w:marRight w:val="0"/>
                      <w:marTop w:val="0"/>
                      <w:marBottom w:val="0"/>
                      <w:divBdr>
                        <w:top w:val="none" w:sz="0" w:space="0" w:color="auto"/>
                        <w:left w:val="none" w:sz="0" w:space="0" w:color="auto"/>
                        <w:bottom w:val="none" w:sz="0" w:space="0" w:color="auto"/>
                        <w:right w:val="none" w:sz="0" w:space="0" w:color="auto"/>
                      </w:divBdr>
                    </w:div>
                    <w:div w:id="577983017">
                      <w:marLeft w:val="0"/>
                      <w:marRight w:val="0"/>
                      <w:marTop w:val="0"/>
                      <w:marBottom w:val="0"/>
                      <w:divBdr>
                        <w:top w:val="none" w:sz="0" w:space="0" w:color="auto"/>
                        <w:left w:val="none" w:sz="0" w:space="0" w:color="auto"/>
                        <w:bottom w:val="none" w:sz="0" w:space="0" w:color="auto"/>
                        <w:right w:val="none" w:sz="0" w:space="0" w:color="auto"/>
                      </w:divBdr>
                    </w:div>
                    <w:div w:id="482544960">
                      <w:marLeft w:val="0"/>
                      <w:marRight w:val="0"/>
                      <w:marTop w:val="0"/>
                      <w:marBottom w:val="0"/>
                      <w:divBdr>
                        <w:top w:val="none" w:sz="0" w:space="0" w:color="auto"/>
                        <w:left w:val="none" w:sz="0" w:space="0" w:color="auto"/>
                        <w:bottom w:val="none" w:sz="0" w:space="0" w:color="auto"/>
                        <w:right w:val="none" w:sz="0" w:space="0" w:color="auto"/>
                      </w:divBdr>
                    </w:div>
                    <w:div w:id="1811358059">
                      <w:marLeft w:val="0"/>
                      <w:marRight w:val="0"/>
                      <w:marTop w:val="0"/>
                      <w:marBottom w:val="0"/>
                      <w:divBdr>
                        <w:top w:val="none" w:sz="0" w:space="0" w:color="auto"/>
                        <w:left w:val="none" w:sz="0" w:space="0" w:color="auto"/>
                        <w:bottom w:val="none" w:sz="0" w:space="0" w:color="auto"/>
                        <w:right w:val="none" w:sz="0" w:space="0" w:color="auto"/>
                      </w:divBdr>
                    </w:div>
                    <w:div w:id="208299090">
                      <w:marLeft w:val="0"/>
                      <w:marRight w:val="0"/>
                      <w:marTop w:val="0"/>
                      <w:marBottom w:val="0"/>
                      <w:divBdr>
                        <w:top w:val="none" w:sz="0" w:space="0" w:color="auto"/>
                        <w:left w:val="none" w:sz="0" w:space="0" w:color="auto"/>
                        <w:bottom w:val="none" w:sz="0" w:space="0" w:color="auto"/>
                        <w:right w:val="none" w:sz="0" w:space="0" w:color="auto"/>
                      </w:divBdr>
                    </w:div>
                    <w:div w:id="1020552026">
                      <w:marLeft w:val="0"/>
                      <w:marRight w:val="0"/>
                      <w:marTop w:val="0"/>
                      <w:marBottom w:val="0"/>
                      <w:divBdr>
                        <w:top w:val="none" w:sz="0" w:space="0" w:color="auto"/>
                        <w:left w:val="none" w:sz="0" w:space="0" w:color="auto"/>
                        <w:bottom w:val="none" w:sz="0" w:space="0" w:color="auto"/>
                        <w:right w:val="none" w:sz="0" w:space="0" w:color="auto"/>
                      </w:divBdr>
                    </w:div>
                    <w:div w:id="333841147">
                      <w:marLeft w:val="0"/>
                      <w:marRight w:val="0"/>
                      <w:marTop w:val="0"/>
                      <w:marBottom w:val="0"/>
                      <w:divBdr>
                        <w:top w:val="none" w:sz="0" w:space="0" w:color="auto"/>
                        <w:left w:val="none" w:sz="0" w:space="0" w:color="auto"/>
                        <w:bottom w:val="none" w:sz="0" w:space="0" w:color="auto"/>
                        <w:right w:val="none" w:sz="0" w:space="0" w:color="auto"/>
                      </w:divBdr>
                    </w:div>
                    <w:div w:id="1661157371">
                      <w:marLeft w:val="0"/>
                      <w:marRight w:val="0"/>
                      <w:marTop w:val="0"/>
                      <w:marBottom w:val="0"/>
                      <w:divBdr>
                        <w:top w:val="none" w:sz="0" w:space="0" w:color="auto"/>
                        <w:left w:val="none" w:sz="0" w:space="0" w:color="auto"/>
                        <w:bottom w:val="none" w:sz="0" w:space="0" w:color="auto"/>
                        <w:right w:val="none" w:sz="0" w:space="0" w:color="auto"/>
                      </w:divBdr>
                    </w:div>
                    <w:div w:id="405032245">
                      <w:marLeft w:val="0"/>
                      <w:marRight w:val="0"/>
                      <w:marTop w:val="0"/>
                      <w:marBottom w:val="0"/>
                      <w:divBdr>
                        <w:top w:val="none" w:sz="0" w:space="0" w:color="auto"/>
                        <w:left w:val="none" w:sz="0" w:space="0" w:color="auto"/>
                        <w:bottom w:val="none" w:sz="0" w:space="0" w:color="auto"/>
                        <w:right w:val="none" w:sz="0" w:space="0" w:color="auto"/>
                      </w:divBdr>
                    </w:div>
                    <w:div w:id="2093432181">
                      <w:marLeft w:val="0"/>
                      <w:marRight w:val="0"/>
                      <w:marTop w:val="0"/>
                      <w:marBottom w:val="0"/>
                      <w:divBdr>
                        <w:top w:val="none" w:sz="0" w:space="0" w:color="auto"/>
                        <w:left w:val="none" w:sz="0" w:space="0" w:color="auto"/>
                        <w:bottom w:val="none" w:sz="0" w:space="0" w:color="auto"/>
                        <w:right w:val="none" w:sz="0" w:space="0" w:color="auto"/>
                      </w:divBdr>
                    </w:div>
                    <w:div w:id="1458835125">
                      <w:marLeft w:val="0"/>
                      <w:marRight w:val="0"/>
                      <w:marTop w:val="0"/>
                      <w:marBottom w:val="0"/>
                      <w:divBdr>
                        <w:top w:val="none" w:sz="0" w:space="0" w:color="auto"/>
                        <w:left w:val="none" w:sz="0" w:space="0" w:color="auto"/>
                        <w:bottom w:val="none" w:sz="0" w:space="0" w:color="auto"/>
                        <w:right w:val="none" w:sz="0" w:space="0" w:color="auto"/>
                      </w:divBdr>
                    </w:div>
                    <w:div w:id="1257791356">
                      <w:marLeft w:val="0"/>
                      <w:marRight w:val="0"/>
                      <w:marTop w:val="0"/>
                      <w:marBottom w:val="0"/>
                      <w:divBdr>
                        <w:top w:val="none" w:sz="0" w:space="0" w:color="auto"/>
                        <w:left w:val="none" w:sz="0" w:space="0" w:color="auto"/>
                        <w:bottom w:val="none" w:sz="0" w:space="0" w:color="auto"/>
                        <w:right w:val="none" w:sz="0" w:space="0" w:color="auto"/>
                      </w:divBdr>
                    </w:div>
                    <w:div w:id="834801251">
                      <w:marLeft w:val="0"/>
                      <w:marRight w:val="0"/>
                      <w:marTop w:val="0"/>
                      <w:marBottom w:val="0"/>
                      <w:divBdr>
                        <w:top w:val="none" w:sz="0" w:space="0" w:color="auto"/>
                        <w:left w:val="none" w:sz="0" w:space="0" w:color="auto"/>
                        <w:bottom w:val="none" w:sz="0" w:space="0" w:color="auto"/>
                        <w:right w:val="none" w:sz="0" w:space="0" w:color="auto"/>
                      </w:divBdr>
                    </w:div>
                    <w:div w:id="2095086319">
                      <w:marLeft w:val="0"/>
                      <w:marRight w:val="0"/>
                      <w:marTop w:val="0"/>
                      <w:marBottom w:val="0"/>
                      <w:divBdr>
                        <w:top w:val="none" w:sz="0" w:space="0" w:color="auto"/>
                        <w:left w:val="none" w:sz="0" w:space="0" w:color="auto"/>
                        <w:bottom w:val="none" w:sz="0" w:space="0" w:color="auto"/>
                        <w:right w:val="none" w:sz="0" w:space="0" w:color="auto"/>
                      </w:divBdr>
                    </w:div>
                    <w:div w:id="1073087879">
                      <w:marLeft w:val="0"/>
                      <w:marRight w:val="0"/>
                      <w:marTop w:val="0"/>
                      <w:marBottom w:val="0"/>
                      <w:divBdr>
                        <w:top w:val="none" w:sz="0" w:space="0" w:color="auto"/>
                        <w:left w:val="none" w:sz="0" w:space="0" w:color="auto"/>
                        <w:bottom w:val="none" w:sz="0" w:space="0" w:color="auto"/>
                        <w:right w:val="none" w:sz="0" w:space="0" w:color="auto"/>
                      </w:divBdr>
                    </w:div>
                    <w:div w:id="358042788">
                      <w:marLeft w:val="0"/>
                      <w:marRight w:val="0"/>
                      <w:marTop w:val="0"/>
                      <w:marBottom w:val="0"/>
                      <w:divBdr>
                        <w:top w:val="none" w:sz="0" w:space="0" w:color="auto"/>
                        <w:left w:val="none" w:sz="0" w:space="0" w:color="auto"/>
                        <w:bottom w:val="none" w:sz="0" w:space="0" w:color="auto"/>
                        <w:right w:val="none" w:sz="0" w:space="0" w:color="auto"/>
                      </w:divBdr>
                    </w:div>
                    <w:div w:id="1620335236">
                      <w:marLeft w:val="0"/>
                      <w:marRight w:val="0"/>
                      <w:marTop w:val="0"/>
                      <w:marBottom w:val="0"/>
                      <w:divBdr>
                        <w:top w:val="none" w:sz="0" w:space="0" w:color="auto"/>
                        <w:left w:val="none" w:sz="0" w:space="0" w:color="auto"/>
                        <w:bottom w:val="none" w:sz="0" w:space="0" w:color="auto"/>
                        <w:right w:val="none" w:sz="0" w:space="0" w:color="auto"/>
                      </w:divBdr>
                    </w:div>
                    <w:div w:id="599604267">
                      <w:marLeft w:val="0"/>
                      <w:marRight w:val="0"/>
                      <w:marTop w:val="0"/>
                      <w:marBottom w:val="0"/>
                      <w:divBdr>
                        <w:top w:val="none" w:sz="0" w:space="0" w:color="auto"/>
                        <w:left w:val="none" w:sz="0" w:space="0" w:color="auto"/>
                        <w:bottom w:val="none" w:sz="0" w:space="0" w:color="auto"/>
                        <w:right w:val="none" w:sz="0" w:space="0" w:color="auto"/>
                      </w:divBdr>
                    </w:div>
                    <w:div w:id="1634478222">
                      <w:marLeft w:val="0"/>
                      <w:marRight w:val="0"/>
                      <w:marTop w:val="0"/>
                      <w:marBottom w:val="0"/>
                      <w:divBdr>
                        <w:top w:val="none" w:sz="0" w:space="0" w:color="auto"/>
                        <w:left w:val="none" w:sz="0" w:space="0" w:color="auto"/>
                        <w:bottom w:val="none" w:sz="0" w:space="0" w:color="auto"/>
                        <w:right w:val="none" w:sz="0" w:space="0" w:color="auto"/>
                      </w:divBdr>
                    </w:div>
                    <w:div w:id="1635528491">
                      <w:marLeft w:val="0"/>
                      <w:marRight w:val="0"/>
                      <w:marTop w:val="0"/>
                      <w:marBottom w:val="0"/>
                      <w:divBdr>
                        <w:top w:val="none" w:sz="0" w:space="0" w:color="auto"/>
                        <w:left w:val="none" w:sz="0" w:space="0" w:color="auto"/>
                        <w:bottom w:val="none" w:sz="0" w:space="0" w:color="auto"/>
                        <w:right w:val="none" w:sz="0" w:space="0" w:color="auto"/>
                      </w:divBdr>
                    </w:div>
                    <w:div w:id="706636699">
                      <w:marLeft w:val="0"/>
                      <w:marRight w:val="0"/>
                      <w:marTop w:val="0"/>
                      <w:marBottom w:val="0"/>
                      <w:divBdr>
                        <w:top w:val="none" w:sz="0" w:space="0" w:color="auto"/>
                        <w:left w:val="none" w:sz="0" w:space="0" w:color="auto"/>
                        <w:bottom w:val="none" w:sz="0" w:space="0" w:color="auto"/>
                        <w:right w:val="none" w:sz="0" w:space="0" w:color="auto"/>
                      </w:divBdr>
                    </w:div>
                    <w:div w:id="860365015">
                      <w:marLeft w:val="0"/>
                      <w:marRight w:val="0"/>
                      <w:marTop w:val="0"/>
                      <w:marBottom w:val="0"/>
                      <w:divBdr>
                        <w:top w:val="none" w:sz="0" w:space="0" w:color="auto"/>
                        <w:left w:val="none" w:sz="0" w:space="0" w:color="auto"/>
                        <w:bottom w:val="none" w:sz="0" w:space="0" w:color="auto"/>
                        <w:right w:val="none" w:sz="0" w:space="0" w:color="auto"/>
                      </w:divBdr>
                    </w:div>
                    <w:div w:id="1767993173">
                      <w:marLeft w:val="0"/>
                      <w:marRight w:val="0"/>
                      <w:marTop w:val="0"/>
                      <w:marBottom w:val="0"/>
                      <w:divBdr>
                        <w:top w:val="none" w:sz="0" w:space="0" w:color="auto"/>
                        <w:left w:val="none" w:sz="0" w:space="0" w:color="auto"/>
                        <w:bottom w:val="none" w:sz="0" w:space="0" w:color="auto"/>
                        <w:right w:val="none" w:sz="0" w:space="0" w:color="auto"/>
                      </w:divBdr>
                    </w:div>
                    <w:div w:id="1165895847">
                      <w:marLeft w:val="0"/>
                      <w:marRight w:val="0"/>
                      <w:marTop w:val="0"/>
                      <w:marBottom w:val="0"/>
                      <w:divBdr>
                        <w:top w:val="none" w:sz="0" w:space="0" w:color="auto"/>
                        <w:left w:val="none" w:sz="0" w:space="0" w:color="auto"/>
                        <w:bottom w:val="none" w:sz="0" w:space="0" w:color="auto"/>
                        <w:right w:val="none" w:sz="0" w:space="0" w:color="auto"/>
                      </w:divBdr>
                    </w:div>
                    <w:div w:id="708070549">
                      <w:marLeft w:val="0"/>
                      <w:marRight w:val="0"/>
                      <w:marTop w:val="0"/>
                      <w:marBottom w:val="0"/>
                      <w:divBdr>
                        <w:top w:val="none" w:sz="0" w:space="0" w:color="auto"/>
                        <w:left w:val="none" w:sz="0" w:space="0" w:color="auto"/>
                        <w:bottom w:val="none" w:sz="0" w:space="0" w:color="auto"/>
                        <w:right w:val="none" w:sz="0" w:space="0" w:color="auto"/>
                      </w:divBdr>
                    </w:div>
                    <w:div w:id="229971669">
                      <w:marLeft w:val="0"/>
                      <w:marRight w:val="0"/>
                      <w:marTop w:val="0"/>
                      <w:marBottom w:val="0"/>
                      <w:divBdr>
                        <w:top w:val="none" w:sz="0" w:space="0" w:color="auto"/>
                        <w:left w:val="none" w:sz="0" w:space="0" w:color="auto"/>
                        <w:bottom w:val="none" w:sz="0" w:space="0" w:color="auto"/>
                        <w:right w:val="none" w:sz="0" w:space="0" w:color="auto"/>
                      </w:divBdr>
                    </w:div>
                    <w:div w:id="1702433941">
                      <w:marLeft w:val="0"/>
                      <w:marRight w:val="0"/>
                      <w:marTop w:val="0"/>
                      <w:marBottom w:val="0"/>
                      <w:divBdr>
                        <w:top w:val="none" w:sz="0" w:space="0" w:color="auto"/>
                        <w:left w:val="none" w:sz="0" w:space="0" w:color="auto"/>
                        <w:bottom w:val="none" w:sz="0" w:space="0" w:color="auto"/>
                        <w:right w:val="none" w:sz="0" w:space="0" w:color="auto"/>
                      </w:divBdr>
                    </w:div>
                    <w:div w:id="868419161">
                      <w:marLeft w:val="0"/>
                      <w:marRight w:val="0"/>
                      <w:marTop w:val="0"/>
                      <w:marBottom w:val="0"/>
                      <w:divBdr>
                        <w:top w:val="none" w:sz="0" w:space="0" w:color="auto"/>
                        <w:left w:val="none" w:sz="0" w:space="0" w:color="auto"/>
                        <w:bottom w:val="none" w:sz="0" w:space="0" w:color="auto"/>
                        <w:right w:val="none" w:sz="0" w:space="0" w:color="auto"/>
                      </w:divBdr>
                    </w:div>
                    <w:div w:id="436024112">
                      <w:marLeft w:val="0"/>
                      <w:marRight w:val="0"/>
                      <w:marTop w:val="0"/>
                      <w:marBottom w:val="0"/>
                      <w:divBdr>
                        <w:top w:val="none" w:sz="0" w:space="0" w:color="auto"/>
                        <w:left w:val="none" w:sz="0" w:space="0" w:color="auto"/>
                        <w:bottom w:val="none" w:sz="0" w:space="0" w:color="auto"/>
                        <w:right w:val="none" w:sz="0" w:space="0" w:color="auto"/>
                      </w:divBdr>
                    </w:div>
                    <w:div w:id="1530947849">
                      <w:marLeft w:val="0"/>
                      <w:marRight w:val="0"/>
                      <w:marTop w:val="0"/>
                      <w:marBottom w:val="0"/>
                      <w:divBdr>
                        <w:top w:val="none" w:sz="0" w:space="0" w:color="auto"/>
                        <w:left w:val="none" w:sz="0" w:space="0" w:color="auto"/>
                        <w:bottom w:val="none" w:sz="0" w:space="0" w:color="auto"/>
                        <w:right w:val="none" w:sz="0" w:space="0" w:color="auto"/>
                      </w:divBdr>
                    </w:div>
                    <w:div w:id="519703643">
                      <w:marLeft w:val="0"/>
                      <w:marRight w:val="0"/>
                      <w:marTop w:val="0"/>
                      <w:marBottom w:val="0"/>
                      <w:divBdr>
                        <w:top w:val="none" w:sz="0" w:space="0" w:color="auto"/>
                        <w:left w:val="none" w:sz="0" w:space="0" w:color="auto"/>
                        <w:bottom w:val="none" w:sz="0" w:space="0" w:color="auto"/>
                        <w:right w:val="none" w:sz="0" w:space="0" w:color="auto"/>
                      </w:divBdr>
                    </w:div>
                    <w:div w:id="486290773">
                      <w:marLeft w:val="0"/>
                      <w:marRight w:val="0"/>
                      <w:marTop w:val="0"/>
                      <w:marBottom w:val="0"/>
                      <w:divBdr>
                        <w:top w:val="none" w:sz="0" w:space="0" w:color="auto"/>
                        <w:left w:val="none" w:sz="0" w:space="0" w:color="auto"/>
                        <w:bottom w:val="none" w:sz="0" w:space="0" w:color="auto"/>
                        <w:right w:val="none" w:sz="0" w:space="0" w:color="auto"/>
                      </w:divBdr>
                    </w:div>
                    <w:div w:id="246228227">
                      <w:marLeft w:val="0"/>
                      <w:marRight w:val="0"/>
                      <w:marTop w:val="0"/>
                      <w:marBottom w:val="0"/>
                      <w:divBdr>
                        <w:top w:val="none" w:sz="0" w:space="0" w:color="auto"/>
                        <w:left w:val="none" w:sz="0" w:space="0" w:color="auto"/>
                        <w:bottom w:val="none" w:sz="0" w:space="0" w:color="auto"/>
                        <w:right w:val="none" w:sz="0" w:space="0" w:color="auto"/>
                      </w:divBdr>
                    </w:div>
                    <w:div w:id="85658938">
                      <w:marLeft w:val="0"/>
                      <w:marRight w:val="0"/>
                      <w:marTop w:val="0"/>
                      <w:marBottom w:val="0"/>
                      <w:divBdr>
                        <w:top w:val="none" w:sz="0" w:space="0" w:color="auto"/>
                        <w:left w:val="none" w:sz="0" w:space="0" w:color="auto"/>
                        <w:bottom w:val="none" w:sz="0" w:space="0" w:color="auto"/>
                        <w:right w:val="none" w:sz="0" w:space="0" w:color="auto"/>
                      </w:divBdr>
                    </w:div>
                    <w:div w:id="4194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sfiddle.net/viralpatel/aLDJJ/"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viralpatel.net/blogs/angularjs-introduction-hello-world-tutorial/" TargetMode="External"/><Relationship Id="rId12" Type="http://schemas.openxmlformats.org/officeDocument/2006/relationships/hyperlink" Target="http://jsfiddle.net/viralpatel/JFYL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iralpatel.net/blogs/angularjs-introduction-hello-world-tutorial/" TargetMode="External"/><Relationship Id="rId11" Type="http://schemas.openxmlformats.org/officeDocument/2006/relationships/hyperlink" Target="http://jsfiddle.net/viralpatel/WCZcZ/" TargetMode="External"/><Relationship Id="rId5" Type="http://schemas.openxmlformats.org/officeDocument/2006/relationships/webSettings" Target="webSettings.xml"/><Relationship Id="rId10" Type="http://schemas.openxmlformats.org/officeDocument/2006/relationships/hyperlink" Target="http://jsfiddle.net/viralpatel/gWz4K/"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11</Pages>
  <Words>2475</Words>
  <Characters>14110</Characters>
  <Application>Microsoft Office Word</Application>
  <DocSecurity>0</DocSecurity>
  <Lines>117</Lines>
  <Paragraphs>33</Paragraphs>
  <ScaleCrop>false</ScaleCrop>
  <Company/>
  <LinksUpToDate>false</LinksUpToDate>
  <CharactersWithSpaces>16552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Surendar s.</dc:creator>
  <cp:keywords/>
  <dc:description/>
  <cp:lastModifiedBy>Surendar s.</cp:lastModifiedBy>
  <cp:revision>5</cp:revision>
  <dcterms:created xsi:type="dcterms:W3CDTF">2014-04-30T13:10:00Z</dcterms:created>
  <dcterms:modified xsi:type="dcterms:W3CDTF">2014-04-30T15:53:00Z</dcterms:modified>
</cp:coreProperties>
</file>