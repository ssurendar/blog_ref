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1734" w:rsidRPr="004F4D0F" w:rsidRDefault="002F1734" w:rsidP="002F1734">
      <w:pPr>
        <w:rPr>
          <w:b/>
        </w:rPr>
      </w:pPr>
      <w:r w:rsidRPr="004F4D0F">
        <w:rPr>
          <w:b/>
        </w:rPr>
        <w:t>Preamble</w:t>
      </w:r>
    </w:p>
    <w:p w:rsidR="00913E44" w:rsidRPr="00913E44" w:rsidRDefault="00913E44" w:rsidP="002F1734">
      <w:r w:rsidRPr="00913E44">
        <w:t xml:space="preserve">Let’s take a step back and define our goal clearly: how to develop most efficiently a core skillset in </w:t>
      </w:r>
      <w:proofErr w:type="spellStart"/>
      <w:r w:rsidRPr="00913E44">
        <w:t>AngularJS</w:t>
      </w:r>
      <w:proofErr w:type="spellEnd"/>
      <w:r w:rsidRPr="00913E44">
        <w:t>.</w:t>
      </w:r>
    </w:p>
    <w:p w:rsidR="00913E44" w:rsidRPr="00913E44" w:rsidRDefault="00913E44" w:rsidP="002F1734">
      <w:r w:rsidRPr="00913E44">
        <w:t xml:space="preserve">To get to this point, we’ll focus on the big concepts that an </w:t>
      </w:r>
      <w:proofErr w:type="spellStart"/>
      <w:r w:rsidRPr="00913E44">
        <w:t>AngularJS</w:t>
      </w:r>
      <w:proofErr w:type="spellEnd"/>
      <w:r w:rsidRPr="00913E44">
        <w:t xml:space="preserve"> coder needs to understand, and subsequent posts will address these in detail.</w:t>
      </w:r>
    </w:p>
    <w:p w:rsidR="00913E44" w:rsidRPr="00913E44" w:rsidRDefault="00913E44" w:rsidP="002F1734">
      <w:r w:rsidRPr="00913E44">
        <w:t xml:space="preserve">1. Understand </w:t>
      </w:r>
      <w:proofErr w:type="spellStart"/>
      <w:r w:rsidRPr="00913E44">
        <w:t>Angular’s</w:t>
      </w:r>
      <w:proofErr w:type="spellEnd"/>
      <w:r w:rsidRPr="00913E44">
        <w:t xml:space="preserve"> approach to the Model-View-Controller (MVC) programming paradigm</w:t>
      </w:r>
    </w:p>
    <w:p w:rsidR="00913E44" w:rsidRPr="00913E44" w:rsidRDefault="00913E44" w:rsidP="002F1734">
      <w:r w:rsidRPr="00913E44">
        <w:t xml:space="preserve">2. Implement the basic nuts-and-bolts of Angular: views, models, scope, two-way </w:t>
      </w:r>
      <w:proofErr w:type="spellStart"/>
      <w:r w:rsidRPr="00913E44">
        <w:t>databinding</w:t>
      </w:r>
      <w:proofErr w:type="spellEnd"/>
      <w:r w:rsidRPr="00913E44">
        <w:t xml:space="preserve">, and controllers. </w:t>
      </w:r>
      <w:proofErr w:type="gramStart"/>
      <w:r w:rsidRPr="00913E44">
        <w:t>Our hands-on how-to guide.</w:t>
      </w:r>
      <w:proofErr w:type="gramEnd"/>
    </w:p>
    <w:p w:rsidR="00913E44" w:rsidRPr="00913E44" w:rsidRDefault="00913E44" w:rsidP="002F1734">
      <w:r w:rsidRPr="00913E44">
        <w:t xml:space="preserve">3. Routing – how to use </w:t>
      </w:r>
      <w:proofErr w:type="spellStart"/>
      <w:r w:rsidRPr="00913E44">
        <w:t>Angular’s</w:t>
      </w:r>
      <w:proofErr w:type="spellEnd"/>
      <w:r w:rsidRPr="00913E44">
        <w:t xml:space="preserve"> page routing system to implement single-page-applications that are the new popular approach to modern </w:t>
      </w:r>
      <w:proofErr w:type="spellStart"/>
      <w:r w:rsidRPr="00913E44">
        <w:t>Javascript</w:t>
      </w:r>
      <w:proofErr w:type="spellEnd"/>
      <w:r w:rsidRPr="00913E44">
        <w:t>/AJAX style development</w:t>
      </w:r>
    </w:p>
    <w:p w:rsidR="00913E44" w:rsidRPr="00913E44" w:rsidRDefault="00913E44" w:rsidP="002F1734">
      <w:r w:rsidRPr="00913E44">
        <w:t>4. Directives – how Angular allows us to create special active extensions to HTML</w:t>
      </w:r>
    </w:p>
    <w:p w:rsidR="00913E44" w:rsidRPr="00913E44" w:rsidRDefault="00913E44" w:rsidP="002F1734">
      <w:r w:rsidRPr="00913E44">
        <w:t>5. CSS integration and creating polished interfaces</w:t>
      </w:r>
    </w:p>
    <w:p w:rsidR="00913E44" w:rsidRPr="002F1734" w:rsidRDefault="00913E44" w:rsidP="002F1734">
      <w:r w:rsidRPr="00913E44">
        <w:t>Understanding these concepts will win you basic competency in Angular, and pave the way for intermediate and advanced work later.</w:t>
      </w:r>
    </w:p>
    <w:p w:rsidR="007B4287" w:rsidRPr="002F1734" w:rsidRDefault="007B4287" w:rsidP="007B4287">
      <w:pPr>
        <w:shd w:val="clear" w:color="auto" w:fill="FFFFFF"/>
        <w:spacing w:after="75" w:line="288" w:lineRule="atLeast"/>
        <w:textAlignment w:val="baseline"/>
        <w:outlineLvl w:val="0"/>
        <w:rPr>
          <w:rFonts w:eastAsia="Times New Roman" w:cs="Times New Roman"/>
          <w:b/>
          <w:color w:val="333333"/>
          <w:kern w:val="36"/>
          <w:sz w:val="24"/>
          <w:szCs w:val="24"/>
        </w:rPr>
      </w:pPr>
      <w:proofErr w:type="spellStart"/>
      <w:r w:rsidRPr="002F1734">
        <w:rPr>
          <w:rFonts w:eastAsia="Times New Roman" w:cs="Times New Roman"/>
          <w:b/>
          <w:color w:val="333333"/>
          <w:kern w:val="36"/>
          <w:sz w:val="24"/>
          <w:szCs w:val="24"/>
        </w:rPr>
        <w:t>AngularJS</w:t>
      </w:r>
      <w:proofErr w:type="spellEnd"/>
      <w:r w:rsidRPr="002F1734">
        <w:rPr>
          <w:rFonts w:eastAsia="Times New Roman" w:cs="Times New Roman"/>
          <w:b/>
          <w:color w:val="333333"/>
          <w:kern w:val="36"/>
          <w:sz w:val="24"/>
          <w:szCs w:val="24"/>
        </w:rPr>
        <w:t xml:space="preserve">: Introduction </w:t>
      </w:r>
      <w:proofErr w:type="gramStart"/>
      <w:r w:rsidRPr="002F1734">
        <w:rPr>
          <w:rFonts w:eastAsia="Times New Roman" w:cs="Times New Roman"/>
          <w:b/>
          <w:color w:val="333333"/>
          <w:kern w:val="36"/>
          <w:sz w:val="24"/>
          <w:szCs w:val="24"/>
        </w:rPr>
        <w:t>And</w:t>
      </w:r>
      <w:proofErr w:type="gramEnd"/>
      <w:r w:rsidRPr="002F1734">
        <w:rPr>
          <w:rFonts w:eastAsia="Times New Roman" w:cs="Times New Roman"/>
          <w:b/>
          <w:color w:val="333333"/>
          <w:kern w:val="36"/>
          <w:sz w:val="24"/>
          <w:szCs w:val="24"/>
        </w:rPr>
        <w:t xml:space="preserve"> Hello World Example</w:t>
      </w:r>
    </w:p>
    <w:p w:rsidR="007B4287" w:rsidRPr="002F1734" w:rsidRDefault="007B4287" w:rsidP="005F6065">
      <w:pPr>
        <w:pStyle w:val="NormalWeb"/>
        <w:shd w:val="clear" w:color="auto" w:fill="FFFFFF"/>
        <w:spacing w:before="0" w:beforeAutospacing="0" w:after="0" w:afterAutospacing="0" w:line="375" w:lineRule="atLeast"/>
        <w:ind w:firstLine="720"/>
        <w:textAlignment w:val="baseline"/>
        <w:rPr>
          <w:rFonts w:asciiTheme="minorHAnsi" w:hAnsiTheme="minorHAnsi" w:cs="Arial"/>
          <w:color w:val="000000"/>
        </w:rPr>
      </w:pPr>
      <w:r w:rsidRPr="002F1734">
        <w:rPr>
          <w:rFonts w:asciiTheme="minorHAnsi" w:hAnsiTheme="minorHAnsi" w:cs="Arial"/>
          <w:color w:val="000000"/>
        </w:rPr>
        <w:t xml:space="preserve">What is </w:t>
      </w:r>
      <w:proofErr w:type="spellStart"/>
      <w:r w:rsidRPr="002F1734">
        <w:rPr>
          <w:rFonts w:asciiTheme="minorHAnsi" w:hAnsiTheme="minorHAnsi" w:cs="Arial"/>
          <w:color w:val="000000"/>
        </w:rPr>
        <w:t>AngularJS</w:t>
      </w:r>
      <w:proofErr w:type="spellEnd"/>
      <w:r w:rsidRPr="002F1734">
        <w:rPr>
          <w:rFonts w:asciiTheme="minorHAnsi" w:hAnsiTheme="minorHAnsi" w:cs="Arial"/>
          <w:color w:val="000000"/>
        </w:rPr>
        <w:t xml:space="preserve">? </w:t>
      </w:r>
      <w:proofErr w:type="spellStart"/>
      <w:r w:rsidRPr="002F1734">
        <w:rPr>
          <w:rFonts w:asciiTheme="minorHAnsi" w:hAnsiTheme="minorHAnsi" w:cs="Arial"/>
          <w:color w:val="000000"/>
        </w:rPr>
        <w:t>AngularJS</w:t>
      </w:r>
      <w:proofErr w:type="spellEnd"/>
      <w:r w:rsidRPr="002F1734">
        <w:rPr>
          <w:rFonts w:asciiTheme="minorHAnsi" w:hAnsiTheme="minorHAnsi" w:cs="Arial"/>
          <w:color w:val="000000"/>
        </w:rPr>
        <w:t xml:space="preserve"> is the (relatively) new kid on the coding block. To quote from their website it is “a structural framework for dynamic web apps” which is especially well-suited for building one-page web apps, although it’s certainly not limited to that.</w:t>
      </w:r>
    </w:p>
    <w:p w:rsidR="007B4287" w:rsidRPr="002F1734" w:rsidRDefault="007B4287" w:rsidP="005F6065">
      <w:pPr>
        <w:pStyle w:val="NormalWeb"/>
        <w:shd w:val="clear" w:color="auto" w:fill="FFFFFF"/>
        <w:spacing w:before="0" w:beforeAutospacing="0" w:after="0" w:afterAutospacing="0" w:line="375" w:lineRule="atLeast"/>
        <w:ind w:firstLine="720"/>
        <w:textAlignment w:val="baseline"/>
        <w:rPr>
          <w:rFonts w:asciiTheme="minorHAnsi" w:hAnsiTheme="minorHAnsi" w:cs="Arial"/>
          <w:color w:val="000000"/>
        </w:rPr>
      </w:pPr>
      <w:r w:rsidRPr="002F1734">
        <w:rPr>
          <w:rFonts w:asciiTheme="minorHAnsi" w:hAnsiTheme="minorHAnsi" w:cs="Arial"/>
          <w:color w:val="000000"/>
        </w:rPr>
        <w:t xml:space="preserve">Developed in 2009 by </w:t>
      </w:r>
      <w:proofErr w:type="spellStart"/>
      <w:r w:rsidRPr="002F1734">
        <w:rPr>
          <w:rFonts w:asciiTheme="minorHAnsi" w:hAnsiTheme="minorHAnsi" w:cs="Arial"/>
          <w:color w:val="000000"/>
        </w:rPr>
        <w:t>Miško</w:t>
      </w:r>
      <w:proofErr w:type="spellEnd"/>
      <w:r w:rsidRPr="002F1734">
        <w:rPr>
          <w:rFonts w:asciiTheme="minorHAnsi" w:hAnsiTheme="minorHAnsi" w:cs="Arial"/>
          <w:color w:val="000000"/>
        </w:rPr>
        <w:t xml:space="preserve"> </w:t>
      </w:r>
      <w:proofErr w:type="spellStart"/>
      <w:r w:rsidRPr="002F1734">
        <w:rPr>
          <w:rFonts w:asciiTheme="minorHAnsi" w:hAnsiTheme="minorHAnsi" w:cs="Arial"/>
          <w:color w:val="000000"/>
        </w:rPr>
        <w:t>Hevery</w:t>
      </w:r>
      <w:proofErr w:type="spellEnd"/>
      <w:r w:rsidRPr="002F1734">
        <w:rPr>
          <w:rFonts w:asciiTheme="minorHAnsi" w:hAnsiTheme="minorHAnsi" w:cs="Arial"/>
          <w:color w:val="000000"/>
        </w:rPr>
        <w:t xml:space="preserve"> and Adam </w:t>
      </w:r>
      <w:proofErr w:type="spellStart"/>
      <w:r w:rsidRPr="002F1734">
        <w:rPr>
          <w:rFonts w:asciiTheme="minorHAnsi" w:hAnsiTheme="minorHAnsi" w:cs="Arial"/>
          <w:color w:val="000000"/>
        </w:rPr>
        <w:t>Abrons</w:t>
      </w:r>
      <w:proofErr w:type="spellEnd"/>
      <w:r w:rsidRPr="002F1734">
        <w:rPr>
          <w:rFonts w:asciiTheme="minorHAnsi" w:hAnsiTheme="minorHAnsi" w:cs="Arial"/>
          <w:color w:val="000000"/>
        </w:rPr>
        <w:t xml:space="preserve"> — both Google employees at that time — it is entirely JavaScript and entirely client-side, so anywhere JavaScript can run, </w:t>
      </w:r>
      <w:proofErr w:type="spellStart"/>
      <w:r w:rsidRPr="002F1734">
        <w:rPr>
          <w:rFonts w:asciiTheme="minorHAnsi" w:hAnsiTheme="minorHAnsi" w:cs="Arial"/>
          <w:color w:val="000000"/>
        </w:rPr>
        <w:t>AngularJS</w:t>
      </w:r>
      <w:proofErr w:type="spellEnd"/>
      <w:r w:rsidRPr="002F1734">
        <w:rPr>
          <w:rFonts w:asciiTheme="minorHAnsi" w:hAnsiTheme="minorHAnsi" w:cs="Arial"/>
          <w:color w:val="000000"/>
        </w:rPr>
        <w:t xml:space="preserve"> can run. It’s also small: compressed and minified it’s less than 29 kb. And it’s open source under the MIT license. You can even use the logo, available under the Creative Commons Attribution-</w:t>
      </w:r>
      <w:proofErr w:type="spellStart"/>
      <w:r w:rsidRPr="002F1734">
        <w:rPr>
          <w:rFonts w:asciiTheme="minorHAnsi" w:hAnsiTheme="minorHAnsi" w:cs="Arial"/>
          <w:color w:val="000000"/>
        </w:rPr>
        <w:t>ShareAlike</w:t>
      </w:r>
      <w:proofErr w:type="spellEnd"/>
      <w:r w:rsidRPr="002F1734">
        <w:rPr>
          <w:rFonts w:asciiTheme="minorHAnsi" w:hAnsiTheme="minorHAnsi" w:cs="Arial"/>
          <w:color w:val="000000"/>
        </w:rPr>
        <w:t xml:space="preserve"> 3.0 </w:t>
      </w:r>
      <w:proofErr w:type="spellStart"/>
      <w:r w:rsidRPr="002F1734">
        <w:rPr>
          <w:rFonts w:asciiTheme="minorHAnsi" w:hAnsiTheme="minorHAnsi" w:cs="Arial"/>
          <w:color w:val="000000"/>
        </w:rPr>
        <w:t>Unported</w:t>
      </w:r>
      <w:proofErr w:type="spellEnd"/>
      <w:r w:rsidRPr="002F1734">
        <w:rPr>
          <w:rFonts w:asciiTheme="minorHAnsi" w:hAnsiTheme="minorHAnsi" w:cs="Arial"/>
          <w:color w:val="000000"/>
        </w:rPr>
        <w:t xml:space="preserve"> License.</w:t>
      </w:r>
    </w:p>
    <w:p w:rsidR="007B4287" w:rsidRPr="002F1734" w:rsidRDefault="007B4287" w:rsidP="005F6065">
      <w:pPr>
        <w:pStyle w:val="NormalWeb"/>
        <w:shd w:val="clear" w:color="auto" w:fill="FFFFFF"/>
        <w:spacing w:before="0" w:beforeAutospacing="0" w:after="0" w:afterAutospacing="0" w:line="375" w:lineRule="atLeast"/>
        <w:ind w:firstLine="720"/>
        <w:textAlignment w:val="baseline"/>
        <w:rPr>
          <w:rFonts w:asciiTheme="minorHAnsi" w:hAnsiTheme="minorHAnsi" w:cs="Arial"/>
          <w:color w:val="000000"/>
        </w:rPr>
      </w:pPr>
      <w:r w:rsidRPr="002F1734">
        <w:rPr>
          <w:rFonts w:asciiTheme="minorHAnsi" w:hAnsiTheme="minorHAnsi" w:cs="Arial"/>
          <w:color w:val="000000"/>
        </w:rPr>
        <w:t xml:space="preserve">According to Wikipedia the goal of Angular “is to augment browser-based applications with model–view–controller (MVC) capability” and it does just that, providing a binding/MVC framework. That’s two-way binding, mind you. </w:t>
      </w:r>
      <w:proofErr w:type="gramStart"/>
      <w:r w:rsidRPr="002F1734">
        <w:rPr>
          <w:rFonts w:asciiTheme="minorHAnsi" w:hAnsiTheme="minorHAnsi" w:cs="Arial"/>
          <w:color w:val="000000"/>
        </w:rPr>
        <w:t>Delicious.</w:t>
      </w:r>
      <w:proofErr w:type="gramEnd"/>
      <w:r w:rsidRPr="002F1734">
        <w:rPr>
          <w:rFonts w:asciiTheme="minorHAnsi" w:hAnsiTheme="minorHAnsi" w:cs="Arial"/>
          <w:color w:val="000000"/>
        </w:rPr>
        <w:t xml:space="preserve"> With a structure as simple as {</w:t>
      </w:r>
      <w:proofErr w:type="gramStart"/>
      <w:r w:rsidRPr="002F1734">
        <w:rPr>
          <w:rFonts w:asciiTheme="minorHAnsi" w:hAnsiTheme="minorHAnsi" w:cs="Arial"/>
          <w:color w:val="000000"/>
        </w:rPr>
        <w:t>{ my</w:t>
      </w:r>
      <w:proofErr w:type="gramEnd"/>
      <w:r w:rsidRPr="002F1734">
        <w:rPr>
          <w:rFonts w:asciiTheme="minorHAnsi" w:hAnsiTheme="minorHAnsi" w:cs="Arial"/>
          <w:color w:val="000000"/>
        </w:rPr>
        <w:t xml:space="preserve"> data }}, you bind data to your page. The $scope service detects changes to the model and modifies HTML expressions in the view by way of controllers. Working in the other direction, changes to the view are reflected in the model. This removes the need for the vast majority of data-centric DOM manipulations many of us, </w:t>
      </w:r>
      <w:proofErr w:type="gramStart"/>
      <w:r w:rsidRPr="002F1734">
        <w:rPr>
          <w:rFonts w:asciiTheme="minorHAnsi" w:hAnsiTheme="minorHAnsi" w:cs="Arial"/>
          <w:color w:val="000000"/>
        </w:rPr>
        <w:t>myself</w:t>
      </w:r>
      <w:proofErr w:type="gramEnd"/>
      <w:r w:rsidRPr="002F1734">
        <w:rPr>
          <w:rFonts w:asciiTheme="minorHAnsi" w:hAnsiTheme="minorHAnsi" w:cs="Arial"/>
          <w:color w:val="000000"/>
        </w:rPr>
        <w:t xml:space="preserve"> included, take for granted when working with a library like </w:t>
      </w:r>
      <w:proofErr w:type="spellStart"/>
      <w:r w:rsidRPr="002F1734">
        <w:rPr>
          <w:rFonts w:asciiTheme="minorHAnsi" w:hAnsiTheme="minorHAnsi" w:cs="Arial"/>
          <w:color w:val="000000"/>
        </w:rPr>
        <w:t>jQuery</w:t>
      </w:r>
      <w:proofErr w:type="spellEnd"/>
      <w:r w:rsidRPr="002F1734">
        <w:rPr>
          <w:rFonts w:asciiTheme="minorHAnsi" w:hAnsiTheme="minorHAnsi" w:cs="Arial"/>
          <w:color w:val="000000"/>
        </w:rPr>
        <w:t>.</w:t>
      </w:r>
    </w:p>
    <w:p w:rsidR="007B4287" w:rsidRPr="002F1734" w:rsidRDefault="007B4287" w:rsidP="005F6065">
      <w:pPr>
        <w:pStyle w:val="NormalWeb"/>
        <w:shd w:val="clear" w:color="auto" w:fill="FFFFFF"/>
        <w:spacing w:before="0" w:beforeAutospacing="0" w:after="0" w:afterAutospacing="0" w:line="375" w:lineRule="atLeast"/>
        <w:ind w:firstLine="720"/>
        <w:textAlignment w:val="baseline"/>
        <w:rPr>
          <w:rFonts w:asciiTheme="minorHAnsi" w:hAnsiTheme="minorHAnsi" w:cs="Arial"/>
          <w:color w:val="000000"/>
        </w:rPr>
      </w:pPr>
      <w:r w:rsidRPr="002F1734">
        <w:rPr>
          <w:rFonts w:asciiTheme="minorHAnsi" w:hAnsiTheme="minorHAnsi" w:cs="Arial"/>
          <w:color w:val="000000"/>
        </w:rPr>
        <w:lastRenderedPageBreak/>
        <w:t>Angular runs right out of the box with no library dependencies, although it can be extended with the many modules that are available, and of course you can build your own to fit your specific needs. Being pure JavaScript, it also has the benefit of being server-agnostic.</w:t>
      </w:r>
    </w:p>
    <w:p w:rsidR="007B4287" w:rsidRPr="002F1734" w:rsidRDefault="007B4287" w:rsidP="007B4287">
      <w:pPr>
        <w:pStyle w:val="NormalWeb"/>
        <w:shd w:val="clear" w:color="auto" w:fill="FFFFFF"/>
        <w:spacing w:before="0" w:beforeAutospacing="0" w:after="0" w:afterAutospacing="0" w:line="375" w:lineRule="atLeast"/>
        <w:textAlignment w:val="baseline"/>
        <w:rPr>
          <w:rFonts w:asciiTheme="minorHAnsi" w:hAnsiTheme="minorHAnsi" w:cs="Arial"/>
          <w:color w:val="000000"/>
        </w:rPr>
      </w:pPr>
      <w:r w:rsidRPr="002F1734">
        <w:rPr>
          <w:rFonts w:asciiTheme="minorHAnsi" w:hAnsiTheme="minorHAnsi" w:cs="Arial"/>
          <w:color w:val="000000"/>
        </w:rPr>
        <w:t xml:space="preserve">Being accustomed to a powerful library like </w:t>
      </w:r>
      <w:proofErr w:type="spellStart"/>
      <w:r w:rsidRPr="002F1734">
        <w:rPr>
          <w:rFonts w:asciiTheme="minorHAnsi" w:hAnsiTheme="minorHAnsi" w:cs="Arial"/>
          <w:color w:val="000000"/>
        </w:rPr>
        <w:t>jQuery</w:t>
      </w:r>
      <w:proofErr w:type="spellEnd"/>
      <w:r w:rsidRPr="002F1734">
        <w:rPr>
          <w:rFonts w:asciiTheme="minorHAnsi" w:hAnsiTheme="minorHAnsi" w:cs="Arial"/>
          <w:color w:val="000000"/>
        </w:rPr>
        <w:t xml:space="preserve">, it’s easy to want to mix it in to do things Angular can already do. Recognizing this potential pitfall, the developers have this to say: “If you’re struggling to break the habit, consider removing </w:t>
      </w:r>
      <w:proofErr w:type="spellStart"/>
      <w:r w:rsidRPr="002F1734">
        <w:rPr>
          <w:rFonts w:asciiTheme="minorHAnsi" w:hAnsiTheme="minorHAnsi" w:cs="Arial"/>
          <w:color w:val="000000"/>
        </w:rPr>
        <w:t>jQuery</w:t>
      </w:r>
      <w:proofErr w:type="spellEnd"/>
      <w:r w:rsidRPr="002F1734">
        <w:rPr>
          <w:rFonts w:asciiTheme="minorHAnsi" w:hAnsiTheme="minorHAnsi" w:cs="Arial"/>
          <w:color w:val="000000"/>
        </w:rPr>
        <w:t xml:space="preserve"> from your app. </w:t>
      </w:r>
      <w:proofErr w:type="gramStart"/>
      <w:r w:rsidRPr="002F1734">
        <w:rPr>
          <w:rFonts w:asciiTheme="minorHAnsi" w:hAnsiTheme="minorHAnsi" w:cs="Arial"/>
          <w:color w:val="000000"/>
        </w:rPr>
        <w:t>Really</w:t>
      </w:r>
      <w:proofErr w:type="gramEnd"/>
      <w:r w:rsidRPr="002F1734">
        <w:rPr>
          <w:rFonts w:asciiTheme="minorHAnsi" w:hAnsiTheme="minorHAnsi" w:cs="Arial"/>
          <w:color w:val="000000"/>
        </w:rPr>
        <w:t xml:space="preserve">. Angular has the $http service and powerful directives that make it almost always unnecessary.” One thing is for sure, if you stick to Angular, the </w:t>
      </w:r>
      <w:proofErr w:type="spellStart"/>
      <w:r w:rsidRPr="002F1734">
        <w:rPr>
          <w:rFonts w:asciiTheme="minorHAnsi" w:hAnsiTheme="minorHAnsi" w:cs="Arial"/>
          <w:color w:val="000000"/>
        </w:rPr>
        <w:t>jQuery</w:t>
      </w:r>
      <w:proofErr w:type="spellEnd"/>
      <w:r w:rsidRPr="002F1734">
        <w:rPr>
          <w:rFonts w:asciiTheme="minorHAnsi" w:hAnsiTheme="minorHAnsi" w:cs="Arial"/>
          <w:color w:val="000000"/>
        </w:rPr>
        <w:t xml:space="preserve"> loops and explicit back-and-forth with the server will be absent from your code, since Angular provides such a succinct and clean method of achieving the same things.</w:t>
      </w:r>
    </w:p>
    <w:p w:rsidR="00B8542C" w:rsidRDefault="007B4287" w:rsidP="007B4287">
      <w:pPr>
        <w:pStyle w:val="fixed-empty-p"/>
        <w:shd w:val="clear" w:color="auto" w:fill="FFFFFF"/>
        <w:spacing w:before="0" w:beforeAutospacing="0" w:after="0" w:afterAutospacing="0" w:line="375" w:lineRule="atLeast"/>
        <w:textAlignment w:val="baseline"/>
        <w:rPr>
          <w:rFonts w:asciiTheme="minorHAnsi" w:hAnsiTheme="minorHAnsi" w:cs="Arial"/>
          <w:color w:val="000000"/>
        </w:rPr>
      </w:pPr>
      <w:r w:rsidRPr="002F1734">
        <w:rPr>
          <w:rFonts w:asciiTheme="minorHAnsi" w:hAnsiTheme="minorHAnsi" w:cs="Arial"/>
          <w:color w:val="000000"/>
        </w:rPr>
        <w:t> </w:t>
      </w:r>
    </w:p>
    <w:tbl>
      <w:tblPr>
        <w:tblW w:w="1305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629"/>
        <w:gridCol w:w="10421"/>
      </w:tblGrid>
      <w:tr w:rsidR="00B8542C" w:rsidTr="00B8542C">
        <w:trPr>
          <w:tblHeader/>
        </w:trPr>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rsidR="00B8542C" w:rsidRDefault="00B8542C">
            <w:pPr>
              <w:spacing w:after="300"/>
              <w:rPr>
                <w:rFonts w:ascii="Helvetica" w:hAnsi="Helvetica" w:cs="Helvetica"/>
                <w:b/>
                <w:bCs/>
                <w:color w:val="333333"/>
                <w:sz w:val="21"/>
                <w:szCs w:val="21"/>
              </w:rPr>
            </w:pPr>
            <w:r>
              <w:rPr>
                <w:rFonts w:ascii="Helvetica" w:hAnsi="Helvetica" w:cs="Helvetica"/>
                <w:b/>
                <w:bCs/>
                <w:color w:val="333333"/>
                <w:sz w:val="21"/>
                <w:szCs w:val="21"/>
              </w:rPr>
              <w:t>Concept</w:t>
            </w:r>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rsidR="00B8542C" w:rsidRDefault="00B8542C">
            <w:pPr>
              <w:spacing w:after="300"/>
              <w:rPr>
                <w:rFonts w:ascii="Helvetica" w:hAnsi="Helvetica" w:cs="Helvetica"/>
                <w:b/>
                <w:bCs/>
                <w:color w:val="333333"/>
                <w:sz w:val="21"/>
                <w:szCs w:val="21"/>
              </w:rPr>
            </w:pPr>
            <w:r>
              <w:rPr>
                <w:rFonts w:ascii="Helvetica" w:hAnsi="Helvetica" w:cs="Helvetica"/>
                <w:b/>
                <w:bCs/>
                <w:color w:val="333333"/>
                <w:sz w:val="21"/>
                <w:szCs w:val="21"/>
              </w:rPr>
              <w:t>Description</w:t>
            </w:r>
          </w:p>
        </w:tc>
      </w:tr>
      <w:tr w:rsidR="00B8542C" w:rsidTr="00B8542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B8542C" w:rsidRDefault="00B8542C">
            <w:pPr>
              <w:spacing w:after="300"/>
              <w:rPr>
                <w:rFonts w:ascii="Helvetica" w:hAnsi="Helvetica" w:cs="Helvetica"/>
                <w:color w:val="333333"/>
                <w:sz w:val="21"/>
                <w:szCs w:val="21"/>
              </w:rPr>
            </w:pPr>
            <w:hyperlink r:id="rId5" w:anchor="template" w:history="1">
              <w:r>
                <w:rPr>
                  <w:rStyle w:val="Hyperlink"/>
                  <w:rFonts w:ascii="Helvetica" w:hAnsi="Helvetica" w:cs="Helvetica"/>
                  <w:color w:val="428BCA"/>
                  <w:sz w:val="21"/>
                  <w:szCs w:val="21"/>
                </w:rPr>
                <w:t>Template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B8542C" w:rsidRDefault="00B8542C">
            <w:pPr>
              <w:spacing w:after="300"/>
              <w:rPr>
                <w:rFonts w:ascii="Helvetica" w:hAnsi="Helvetica" w:cs="Helvetica"/>
                <w:color w:val="333333"/>
                <w:sz w:val="21"/>
                <w:szCs w:val="21"/>
              </w:rPr>
            </w:pPr>
            <w:r>
              <w:rPr>
                <w:rFonts w:ascii="Helvetica" w:hAnsi="Helvetica" w:cs="Helvetica"/>
                <w:color w:val="333333"/>
                <w:sz w:val="21"/>
                <w:szCs w:val="21"/>
              </w:rPr>
              <w:t>HTML with additional markup</w:t>
            </w:r>
          </w:p>
        </w:tc>
      </w:tr>
      <w:tr w:rsidR="00B8542C" w:rsidTr="00B8542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8542C" w:rsidRDefault="00B8542C">
            <w:pPr>
              <w:spacing w:after="300"/>
              <w:rPr>
                <w:rFonts w:ascii="Helvetica" w:hAnsi="Helvetica" w:cs="Helvetica"/>
                <w:color w:val="333333"/>
                <w:sz w:val="21"/>
                <w:szCs w:val="21"/>
              </w:rPr>
            </w:pPr>
            <w:hyperlink r:id="rId6" w:anchor="directive" w:history="1">
              <w:r>
                <w:rPr>
                  <w:rStyle w:val="Hyperlink"/>
                  <w:rFonts w:ascii="Helvetica" w:hAnsi="Helvetica" w:cs="Helvetica"/>
                  <w:color w:val="428BCA"/>
                  <w:sz w:val="21"/>
                  <w:szCs w:val="21"/>
                </w:rPr>
                <w:t>Directives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8542C" w:rsidRDefault="00B8542C">
            <w:pPr>
              <w:spacing w:after="300"/>
              <w:rPr>
                <w:rFonts w:ascii="Helvetica" w:hAnsi="Helvetica" w:cs="Helvetica"/>
                <w:color w:val="333333"/>
                <w:sz w:val="21"/>
                <w:szCs w:val="21"/>
              </w:rPr>
            </w:pPr>
            <w:r>
              <w:rPr>
                <w:rFonts w:ascii="Helvetica" w:hAnsi="Helvetica" w:cs="Helvetica"/>
                <w:color w:val="333333"/>
                <w:sz w:val="21"/>
                <w:szCs w:val="21"/>
              </w:rPr>
              <w:t>extend HTML with custom attributes and elements</w:t>
            </w:r>
          </w:p>
        </w:tc>
      </w:tr>
      <w:tr w:rsidR="00B8542C" w:rsidTr="00B8542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B8542C" w:rsidRDefault="00B8542C">
            <w:pPr>
              <w:spacing w:after="300"/>
              <w:rPr>
                <w:rFonts w:ascii="Helvetica" w:hAnsi="Helvetica" w:cs="Helvetica"/>
                <w:color w:val="333333"/>
                <w:sz w:val="21"/>
                <w:szCs w:val="21"/>
              </w:rPr>
            </w:pPr>
            <w:hyperlink r:id="rId7" w:anchor="model" w:history="1">
              <w:r>
                <w:rPr>
                  <w:rStyle w:val="Hyperlink"/>
                  <w:rFonts w:ascii="Helvetica" w:hAnsi="Helvetica" w:cs="Helvetica"/>
                  <w:color w:val="428BCA"/>
                  <w:sz w:val="21"/>
                  <w:szCs w:val="21"/>
                </w:rPr>
                <w:t>Model</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B8542C" w:rsidRDefault="00B8542C">
            <w:pPr>
              <w:spacing w:after="300"/>
              <w:rPr>
                <w:rFonts w:ascii="Helvetica" w:hAnsi="Helvetica" w:cs="Helvetica"/>
                <w:color w:val="333333"/>
                <w:sz w:val="21"/>
                <w:szCs w:val="21"/>
              </w:rPr>
            </w:pPr>
            <w:r>
              <w:rPr>
                <w:rFonts w:ascii="Helvetica" w:hAnsi="Helvetica" w:cs="Helvetica"/>
                <w:color w:val="333333"/>
                <w:sz w:val="21"/>
                <w:szCs w:val="21"/>
              </w:rPr>
              <w:t>the data that is shown to the user and with which the user interacts</w:t>
            </w:r>
          </w:p>
        </w:tc>
      </w:tr>
      <w:tr w:rsidR="00B8542C" w:rsidTr="00B8542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8542C" w:rsidRDefault="00B8542C">
            <w:pPr>
              <w:spacing w:after="300"/>
              <w:rPr>
                <w:rFonts w:ascii="Helvetica" w:hAnsi="Helvetica" w:cs="Helvetica"/>
                <w:color w:val="333333"/>
                <w:sz w:val="21"/>
                <w:szCs w:val="21"/>
              </w:rPr>
            </w:pPr>
            <w:hyperlink r:id="rId8" w:anchor="scope" w:history="1">
              <w:r>
                <w:rPr>
                  <w:rStyle w:val="Hyperlink"/>
                  <w:rFonts w:ascii="Helvetica" w:hAnsi="Helvetica" w:cs="Helvetica"/>
                  <w:color w:val="428BCA"/>
                  <w:sz w:val="21"/>
                  <w:szCs w:val="21"/>
                </w:rPr>
                <w:t>Scope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8542C" w:rsidRDefault="00B8542C">
            <w:pPr>
              <w:spacing w:after="300"/>
              <w:rPr>
                <w:rFonts w:ascii="Helvetica" w:hAnsi="Helvetica" w:cs="Helvetica"/>
                <w:color w:val="333333"/>
                <w:sz w:val="21"/>
                <w:szCs w:val="21"/>
              </w:rPr>
            </w:pPr>
            <w:r>
              <w:rPr>
                <w:rFonts w:ascii="Helvetica" w:hAnsi="Helvetica" w:cs="Helvetica"/>
                <w:color w:val="333333"/>
                <w:sz w:val="21"/>
                <w:szCs w:val="21"/>
              </w:rPr>
              <w:t>context where the model is stored so that controllers, directives and expressions can access it</w:t>
            </w:r>
          </w:p>
        </w:tc>
      </w:tr>
      <w:tr w:rsidR="00B8542C" w:rsidTr="00B8542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B8542C" w:rsidRDefault="00B8542C">
            <w:pPr>
              <w:spacing w:after="300"/>
              <w:rPr>
                <w:rFonts w:ascii="Helvetica" w:hAnsi="Helvetica" w:cs="Helvetica"/>
                <w:color w:val="333333"/>
                <w:sz w:val="21"/>
                <w:szCs w:val="21"/>
              </w:rPr>
            </w:pPr>
            <w:hyperlink r:id="rId9" w:anchor="expression" w:history="1">
              <w:r>
                <w:rPr>
                  <w:rStyle w:val="Hyperlink"/>
                  <w:rFonts w:ascii="Helvetica" w:hAnsi="Helvetica" w:cs="Helvetica"/>
                  <w:color w:val="428BCA"/>
                  <w:sz w:val="21"/>
                  <w:szCs w:val="21"/>
                </w:rPr>
                <w:t>Expressions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B8542C" w:rsidRDefault="00B8542C">
            <w:pPr>
              <w:spacing w:after="300"/>
              <w:rPr>
                <w:rFonts w:ascii="Helvetica" w:hAnsi="Helvetica" w:cs="Helvetica"/>
                <w:color w:val="333333"/>
                <w:sz w:val="21"/>
                <w:szCs w:val="21"/>
              </w:rPr>
            </w:pPr>
            <w:r>
              <w:rPr>
                <w:rFonts w:ascii="Helvetica" w:hAnsi="Helvetica" w:cs="Helvetica"/>
                <w:color w:val="333333"/>
                <w:sz w:val="21"/>
                <w:szCs w:val="21"/>
              </w:rPr>
              <w:t>access variables and functions from the scope</w:t>
            </w:r>
          </w:p>
        </w:tc>
      </w:tr>
      <w:tr w:rsidR="00B8542C" w:rsidTr="00B8542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8542C" w:rsidRDefault="00B8542C">
            <w:pPr>
              <w:spacing w:after="300"/>
              <w:rPr>
                <w:rFonts w:ascii="Helvetica" w:hAnsi="Helvetica" w:cs="Helvetica"/>
                <w:color w:val="333333"/>
                <w:sz w:val="21"/>
                <w:szCs w:val="21"/>
              </w:rPr>
            </w:pPr>
            <w:hyperlink r:id="rId10" w:anchor="compiler" w:history="1">
              <w:r>
                <w:rPr>
                  <w:rStyle w:val="Hyperlink"/>
                  <w:rFonts w:ascii="Helvetica" w:hAnsi="Helvetica" w:cs="Helvetica"/>
                  <w:color w:val="428BCA"/>
                  <w:sz w:val="21"/>
                  <w:szCs w:val="21"/>
                </w:rPr>
                <w:t>Compiler</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8542C" w:rsidRDefault="00B8542C">
            <w:pPr>
              <w:spacing w:after="300"/>
              <w:rPr>
                <w:rFonts w:ascii="Helvetica" w:hAnsi="Helvetica" w:cs="Helvetica"/>
                <w:color w:val="333333"/>
                <w:sz w:val="21"/>
                <w:szCs w:val="21"/>
              </w:rPr>
            </w:pPr>
            <w:r>
              <w:rPr>
                <w:rFonts w:ascii="Helvetica" w:hAnsi="Helvetica" w:cs="Helvetica"/>
                <w:color w:val="333333"/>
                <w:sz w:val="21"/>
                <w:szCs w:val="21"/>
              </w:rPr>
              <w:t>parses the template and instantiates directives and expressions</w:t>
            </w:r>
          </w:p>
        </w:tc>
      </w:tr>
      <w:tr w:rsidR="00B8542C" w:rsidTr="00B8542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B8542C" w:rsidRDefault="00B8542C">
            <w:pPr>
              <w:spacing w:after="300"/>
              <w:rPr>
                <w:rFonts w:ascii="Helvetica" w:hAnsi="Helvetica" w:cs="Helvetica"/>
                <w:color w:val="333333"/>
                <w:sz w:val="21"/>
                <w:szCs w:val="21"/>
              </w:rPr>
            </w:pPr>
            <w:hyperlink r:id="rId11" w:anchor="filter" w:history="1">
              <w:r>
                <w:rPr>
                  <w:rStyle w:val="Hyperlink"/>
                  <w:rFonts w:ascii="Helvetica" w:hAnsi="Helvetica" w:cs="Helvetica"/>
                  <w:color w:val="428BCA"/>
                  <w:sz w:val="21"/>
                  <w:szCs w:val="21"/>
                </w:rPr>
                <w:t>Filter</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B8542C" w:rsidRDefault="00B8542C">
            <w:pPr>
              <w:spacing w:after="300"/>
              <w:rPr>
                <w:rFonts w:ascii="Helvetica" w:hAnsi="Helvetica" w:cs="Helvetica"/>
                <w:color w:val="333333"/>
                <w:sz w:val="21"/>
                <w:szCs w:val="21"/>
              </w:rPr>
            </w:pPr>
            <w:r>
              <w:rPr>
                <w:rFonts w:ascii="Helvetica" w:hAnsi="Helvetica" w:cs="Helvetica"/>
                <w:color w:val="333333"/>
                <w:sz w:val="21"/>
                <w:szCs w:val="21"/>
              </w:rPr>
              <w:t>formats the value of an expression for display to the user</w:t>
            </w:r>
          </w:p>
        </w:tc>
      </w:tr>
      <w:tr w:rsidR="00B8542C" w:rsidTr="00B8542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8542C" w:rsidRDefault="00B8542C">
            <w:pPr>
              <w:spacing w:after="300"/>
              <w:rPr>
                <w:rFonts w:ascii="Helvetica" w:hAnsi="Helvetica" w:cs="Helvetica"/>
                <w:color w:val="333333"/>
                <w:sz w:val="21"/>
                <w:szCs w:val="21"/>
              </w:rPr>
            </w:pPr>
            <w:hyperlink r:id="rId12" w:anchor="view" w:history="1">
              <w:r>
                <w:rPr>
                  <w:rStyle w:val="Hyperlink"/>
                  <w:rFonts w:ascii="Helvetica" w:hAnsi="Helvetica" w:cs="Helvetica"/>
                  <w:color w:val="428BCA"/>
                  <w:sz w:val="21"/>
                  <w:szCs w:val="21"/>
                </w:rPr>
                <w:t>View</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8542C" w:rsidRDefault="00B8542C">
            <w:pPr>
              <w:spacing w:after="300"/>
              <w:rPr>
                <w:rFonts w:ascii="Helvetica" w:hAnsi="Helvetica" w:cs="Helvetica"/>
                <w:color w:val="333333"/>
                <w:sz w:val="21"/>
                <w:szCs w:val="21"/>
              </w:rPr>
            </w:pPr>
            <w:r>
              <w:rPr>
                <w:rFonts w:ascii="Helvetica" w:hAnsi="Helvetica" w:cs="Helvetica"/>
                <w:color w:val="333333"/>
                <w:sz w:val="21"/>
                <w:szCs w:val="21"/>
              </w:rPr>
              <w:t>what the user sees (the DOM)</w:t>
            </w:r>
          </w:p>
        </w:tc>
      </w:tr>
      <w:tr w:rsidR="00B8542C" w:rsidTr="00B8542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B8542C" w:rsidRDefault="00B8542C">
            <w:pPr>
              <w:spacing w:after="300"/>
              <w:rPr>
                <w:rFonts w:ascii="Helvetica" w:hAnsi="Helvetica" w:cs="Helvetica"/>
                <w:color w:val="333333"/>
                <w:sz w:val="21"/>
                <w:szCs w:val="21"/>
              </w:rPr>
            </w:pPr>
            <w:hyperlink r:id="rId13" w:anchor="databinding" w:history="1">
              <w:r>
                <w:rPr>
                  <w:rStyle w:val="Hyperlink"/>
                  <w:rFonts w:ascii="Helvetica" w:hAnsi="Helvetica" w:cs="Helvetica"/>
                  <w:color w:val="428BCA"/>
                  <w:sz w:val="21"/>
                  <w:szCs w:val="21"/>
                </w:rPr>
                <w:t>Data Binding</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B8542C" w:rsidRDefault="00B8542C">
            <w:pPr>
              <w:spacing w:after="300"/>
              <w:rPr>
                <w:rFonts w:ascii="Helvetica" w:hAnsi="Helvetica" w:cs="Helvetica"/>
                <w:color w:val="333333"/>
                <w:sz w:val="21"/>
                <w:szCs w:val="21"/>
              </w:rPr>
            </w:pPr>
            <w:r>
              <w:rPr>
                <w:rFonts w:ascii="Helvetica" w:hAnsi="Helvetica" w:cs="Helvetica"/>
                <w:color w:val="333333"/>
                <w:sz w:val="21"/>
                <w:szCs w:val="21"/>
              </w:rPr>
              <w:t>sync data between the model and the view</w:t>
            </w:r>
          </w:p>
        </w:tc>
      </w:tr>
      <w:tr w:rsidR="00B8542C" w:rsidTr="00B8542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8542C" w:rsidRDefault="00B8542C">
            <w:pPr>
              <w:spacing w:after="300"/>
              <w:rPr>
                <w:rFonts w:ascii="Helvetica" w:hAnsi="Helvetica" w:cs="Helvetica"/>
                <w:color w:val="333333"/>
                <w:sz w:val="21"/>
                <w:szCs w:val="21"/>
              </w:rPr>
            </w:pPr>
            <w:hyperlink r:id="rId14" w:anchor="controller" w:history="1">
              <w:r>
                <w:rPr>
                  <w:rStyle w:val="Hyperlink"/>
                  <w:rFonts w:ascii="Helvetica" w:hAnsi="Helvetica" w:cs="Helvetica"/>
                  <w:color w:val="428BCA"/>
                  <w:sz w:val="21"/>
                  <w:szCs w:val="21"/>
                </w:rPr>
                <w:t>Controller</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8542C" w:rsidRDefault="00B8542C">
            <w:pPr>
              <w:spacing w:after="300"/>
              <w:rPr>
                <w:rFonts w:ascii="Helvetica" w:hAnsi="Helvetica" w:cs="Helvetica"/>
                <w:color w:val="333333"/>
                <w:sz w:val="21"/>
                <w:szCs w:val="21"/>
              </w:rPr>
            </w:pPr>
            <w:r>
              <w:rPr>
                <w:rFonts w:ascii="Helvetica" w:hAnsi="Helvetica" w:cs="Helvetica"/>
                <w:color w:val="333333"/>
                <w:sz w:val="21"/>
                <w:szCs w:val="21"/>
              </w:rPr>
              <w:t>the business logic behind views</w:t>
            </w:r>
          </w:p>
        </w:tc>
      </w:tr>
      <w:tr w:rsidR="00B8542C" w:rsidTr="00B8542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B8542C" w:rsidRDefault="00B8542C">
            <w:pPr>
              <w:spacing w:after="300"/>
              <w:rPr>
                <w:rFonts w:ascii="Helvetica" w:hAnsi="Helvetica" w:cs="Helvetica"/>
                <w:color w:val="333333"/>
                <w:sz w:val="21"/>
                <w:szCs w:val="21"/>
              </w:rPr>
            </w:pPr>
            <w:hyperlink r:id="rId15" w:anchor="di" w:history="1">
              <w:r>
                <w:rPr>
                  <w:rStyle w:val="Hyperlink"/>
                  <w:rFonts w:ascii="Helvetica" w:hAnsi="Helvetica" w:cs="Helvetica"/>
                  <w:color w:val="428BCA"/>
                  <w:sz w:val="21"/>
                  <w:szCs w:val="21"/>
                </w:rPr>
                <w:t>Dependency Injection</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B8542C" w:rsidRDefault="00B8542C">
            <w:pPr>
              <w:spacing w:after="300"/>
              <w:rPr>
                <w:rFonts w:ascii="Helvetica" w:hAnsi="Helvetica" w:cs="Helvetica"/>
                <w:color w:val="333333"/>
                <w:sz w:val="21"/>
                <w:szCs w:val="21"/>
              </w:rPr>
            </w:pPr>
            <w:r>
              <w:rPr>
                <w:rFonts w:ascii="Helvetica" w:hAnsi="Helvetica" w:cs="Helvetica"/>
                <w:color w:val="333333"/>
                <w:sz w:val="21"/>
                <w:szCs w:val="21"/>
              </w:rPr>
              <w:t>Creates and wires objects / functions</w:t>
            </w:r>
          </w:p>
        </w:tc>
      </w:tr>
      <w:tr w:rsidR="00B8542C" w:rsidTr="00B8542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8542C" w:rsidRDefault="00B8542C">
            <w:pPr>
              <w:spacing w:after="300"/>
              <w:rPr>
                <w:rFonts w:ascii="Helvetica" w:hAnsi="Helvetica" w:cs="Helvetica"/>
                <w:color w:val="333333"/>
                <w:sz w:val="21"/>
                <w:szCs w:val="21"/>
              </w:rPr>
            </w:pPr>
            <w:hyperlink r:id="rId16" w:anchor="injector" w:history="1">
              <w:r>
                <w:rPr>
                  <w:rStyle w:val="Hyperlink"/>
                  <w:rFonts w:ascii="Helvetica" w:hAnsi="Helvetica" w:cs="Helvetica"/>
                  <w:color w:val="428BCA"/>
                  <w:sz w:val="21"/>
                  <w:szCs w:val="21"/>
                </w:rPr>
                <w:t>Injector</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8542C" w:rsidRDefault="00B8542C">
            <w:pPr>
              <w:spacing w:after="300"/>
              <w:rPr>
                <w:rFonts w:ascii="Helvetica" w:hAnsi="Helvetica" w:cs="Helvetica"/>
                <w:color w:val="333333"/>
                <w:sz w:val="21"/>
                <w:szCs w:val="21"/>
              </w:rPr>
            </w:pPr>
            <w:r>
              <w:rPr>
                <w:rFonts w:ascii="Helvetica" w:hAnsi="Helvetica" w:cs="Helvetica"/>
                <w:color w:val="333333"/>
                <w:sz w:val="21"/>
                <w:szCs w:val="21"/>
              </w:rPr>
              <w:t>dependency injection container</w:t>
            </w:r>
          </w:p>
        </w:tc>
      </w:tr>
      <w:tr w:rsidR="00B8542C" w:rsidTr="00B8542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B8542C" w:rsidRDefault="00B8542C">
            <w:pPr>
              <w:spacing w:after="300"/>
              <w:rPr>
                <w:rFonts w:ascii="Helvetica" w:hAnsi="Helvetica" w:cs="Helvetica"/>
                <w:color w:val="333333"/>
                <w:sz w:val="21"/>
                <w:szCs w:val="21"/>
              </w:rPr>
            </w:pPr>
            <w:hyperlink r:id="rId17" w:anchor="module" w:history="1">
              <w:r>
                <w:rPr>
                  <w:rStyle w:val="Hyperlink"/>
                  <w:rFonts w:ascii="Helvetica" w:hAnsi="Helvetica" w:cs="Helvetica"/>
                  <w:color w:val="428BCA"/>
                  <w:sz w:val="21"/>
                  <w:szCs w:val="21"/>
                </w:rPr>
                <w:t>Module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B8542C" w:rsidRDefault="00B8542C">
            <w:pPr>
              <w:spacing w:after="300"/>
              <w:rPr>
                <w:rFonts w:ascii="Helvetica" w:hAnsi="Helvetica" w:cs="Helvetica"/>
                <w:color w:val="333333"/>
                <w:sz w:val="21"/>
                <w:szCs w:val="21"/>
              </w:rPr>
            </w:pPr>
            <w:r>
              <w:rPr>
                <w:rFonts w:ascii="Helvetica" w:hAnsi="Helvetica" w:cs="Helvetica"/>
                <w:color w:val="333333"/>
                <w:sz w:val="21"/>
                <w:szCs w:val="21"/>
              </w:rPr>
              <w:t>configures the Injector</w:t>
            </w:r>
          </w:p>
        </w:tc>
      </w:tr>
      <w:tr w:rsidR="00B8542C" w:rsidTr="00B8542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8542C" w:rsidRDefault="00B8542C">
            <w:pPr>
              <w:spacing w:after="300"/>
              <w:rPr>
                <w:rFonts w:ascii="Helvetica" w:hAnsi="Helvetica" w:cs="Helvetica"/>
                <w:color w:val="333333"/>
                <w:sz w:val="21"/>
                <w:szCs w:val="21"/>
              </w:rPr>
            </w:pPr>
            <w:hyperlink r:id="rId18" w:anchor="service" w:history="1">
              <w:r>
                <w:rPr>
                  <w:rStyle w:val="Hyperlink"/>
                  <w:rFonts w:ascii="Helvetica" w:hAnsi="Helvetica" w:cs="Helvetica"/>
                  <w:color w:val="428BCA"/>
                  <w:sz w:val="21"/>
                  <w:szCs w:val="21"/>
                </w:rPr>
                <w:t>Service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8542C" w:rsidRDefault="00B8542C">
            <w:pPr>
              <w:spacing w:after="300"/>
              <w:rPr>
                <w:rFonts w:ascii="Helvetica" w:hAnsi="Helvetica" w:cs="Helvetica"/>
                <w:color w:val="333333"/>
                <w:sz w:val="21"/>
                <w:szCs w:val="21"/>
              </w:rPr>
            </w:pPr>
            <w:r>
              <w:rPr>
                <w:rFonts w:ascii="Helvetica" w:hAnsi="Helvetica" w:cs="Helvetica"/>
                <w:color w:val="333333"/>
                <w:sz w:val="21"/>
                <w:szCs w:val="21"/>
              </w:rPr>
              <w:t>reusable business logic independent of views</w:t>
            </w:r>
          </w:p>
        </w:tc>
      </w:tr>
    </w:tbl>
    <w:p w:rsidR="00B8542C" w:rsidRPr="002F1734" w:rsidRDefault="00B8542C" w:rsidP="007B4287">
      <w:pPr>
        <w:pStyle w:val="fixed-empty-p"/>
        <w:shd w:val="clear" w:color="auto" w:fill="FFFFFF"/>
        <w:spacing w:before="0" w:beforeAutospacing="0" w:after="0" w:afterAutospacing="0" w:line="375" w:lineRule="atLeast"/>
        <w:textAlignment w:val="baseline"/>
        <w:rPr>
          <w:rFonts w:asciiTheme="minorHAnsi" w:hAnsiTheme="minorHAnsi" w:cs="Arial"/>
          <w:color w:val="000000"/>
        </w:rPr>
      </w:pPr>
      <w:bookmarkStart w:id="0" w:name="_GoBack"/>
      <w:bookmarkEnd w:id="0"/>
    </w:p>
    <w:p w:rsidR="007B4287" w:rsidRPr="002F1734" w:rsidRDefault="007B4287" w:rsidP="007B4287">
      <w:pPr>
        <w:pStyle w:val="Heading2"/>
        <w:shd w:val="clear" w:color="auto" w:fill="FFFFFF"/>
        <w:spacing w:before="390" w:after="45" w:line="480" w:lineRule="atLeast"/>
        <w:textAlignment w:val="baseline"/>
        <w:rPr>
          <w:rFonts w:asciiTheme="minorHAnsi" w:hAnsiTheme="minorHAnsi" w:cs="Times New Roman"/>
          <w:color w:val="000000"/>
          <w:sz w:val="24"/>
          <w:szCs w:val="24"/>
        </w:rPr>
      </w:pPr>
      <w:r w:rsidRPr="002F1734">
        <w:rPr>
          <w:rFonts w:asciiTheme="minorHAnsi" w:hAnsiTheme="minorHAnsi"/>
          <w:color w:val="000000"/>
          <w:sz w:val="24"/>
          <w:szCs w:val="24"/>
        </w:rPr>
        <w:t>Directives</w:t>
      </w:r>
    </w:p>
    <w:p w:rsidR="007B4287" w:rsidRPr="002F1734" w:rsidRDefault="007B4287" w:rsidP="007B4287">
      <w:pPr>
        <w:pStyle w:val="NormalWeb"/>
        <w:shd w:val="clear" w:color="auto" w:fill="FFFFFF"/>
        <w:spacing w:before="0" w:beforeAutospacing="0" w:after="0" w:afterAutospacing="0" w:line="375" w:lineRule="atLeast"/>
        <w:textAlignment w:val="baseline"/>
        <w:rPr>
          <w:rFonts w:asciiTheme="minorHAnsi" w:hAnsiTheme="minorHAnsi" w:cs="Arial"/>
          <w:color w:val="000000"/>
        </w:rPr>
      </w:pPr>
      <w:r w:rsidRPr="002F1734">
        <w:rPr>
          <w:rFonts w:asciiTheme="minorHAnsi" w:hAnsiTheme="minorHAnsi" w:cs="Arial"/>
          <w:color w:val="000000"/>
        </w:rPr>
        <w:t xml:space="preserve">Angular uses directives to plug its action into the page. Directives, all prefaced with </w:t>
      </w:r>
      <w:proofErr w:type="spellStart"/>
      <w:r w:rsidRPr="002F1734">
        <w:rPr>
          <w:rFonts w:asciiTheme="minorHAnsi" w:hAnsiTheme="minorHAnsi" w:cs="Arial"/>
          <w:color w:val="000000"/>
        </w:rPr>
        <w:t>ng</w:t>
      </w:r>
      <w:proofErr w:type="spellEnd"/>
      <w:r w:rsidRPr="002F1734">
        <w:rPr>
          <w:rFonts w:asciiTheme="minorHAnsi" w:hAnsiTheme="minorHAnsi" w:cs="Arial"/>
          <w:color w:val="000000"/>
        </w:rPr>
        <w:t>-, are placed in html attributes.</w:t>
      </w:r>
    </w:p>
    <w:p w:rsidR="007B4287" w:rsidRPr="002F1734" w:rsidRDefault="007B4287" w:rsidP="007B4287">
      <w:pPr>
        <w:pStyle w:val="NormalWeb"/>
        <w:shd w:val="clear" w:color="auto" w:fill="FFFFFF"/>
        <w:spacing w:before="0" w:beforeAutospacing="0" w:after="0" w:afterAutospacing="0" w:line="375" w:lineRule="atLeast"/>
        <w:textAlignment w:val="baseline"/>
        <w:rPr>
          <w:rFonts w:asciiTheme="minorHAnsi" w:hAnsiTheme="minorHAnsi" w:cs="Arial"/>
          <w:color w:val="000000"/>
        </w:rPr>
      </w:pPr>
      <w:r w:rsidRPr="002F1734">
        <w:rPr>
          <w:rFonts w:asciiTheme="minorHAnsi" w:hAnsiTheme="minorHAnsi" w:cs="Arial"/>
          <w:color w:val="000000"/>
        </w:rPr>
        <w:t>Some common directives that come pre-built with Angular are:</w:t>
      </w:r>
    </w:p>
    <w:p w:rsidR="007B4287" w:rsidRPr="002F1734" w:rsidRDefault="007B4287" w:rsidP="007B4287">
      <w:pPr>
        <w:pStyle w:val="NormalWeb"/>
        <w:shd w:val="clear" w:color="auto" w:fill="FFFFFF"/>
        <w:spacing w:before="0" w:beforeAutospacing="0" w:after="0" w:afterAutospacing="0" w:line="375" w:lineRule="atLeast"/>
        <w:textAlignment w:val="baseline"/>
        <w:rPr>
          <w:rFonts w:asciiTheme="minorHAnsi" w:hAnsiTheme="minorHAnsi" w:cs="Arial"/>
          <w:color w:val="000000"/>
        </w:rPr>
      </w:pPr>
      <w:proofErr w:type="spellStart"/>
      <w:proofErr w:type="gramStart"/>
      <w:r w:rsidRPr="002F1734">
        <w:rPr>
          <w:rStyle w:val="Strong"/>
          <w:rFonts w:asciiTheme="minorHAnsi" w:hAnsiTheme="minorHAnsi" w:cs="Arial"/>
          <w:color w:val="000000"/>
          <w:bdr w:val="none" w:sz="0" w:space="0" w:color="auto" w:frame="1"/>
        </w:rPr>
        <w:t>ng</w:t>
      </w:r>
      <w:proofErr w:type="spellEnd"/>
      <w:r w:rsidRPr="002F1734">
        <w:rPr>
          <w:rStyle w:val="Strong"/>
          <w:rFonts w:asciiTheme="minorHAnsi" w:hAnsiTheme="minorHAnsi" w:cs="Arial"/>
          <w:color w:val="000000"/>
          <w:bdr w:val="none" w:sz="0" w:space="0" w:color="auto" w:frame="1"/>
        </w:rPr>
        <w:t>-app</w:t>
      </w:r>
      <w:proofErr w:type="gramEnd"/>
      <w:r w:rsidRPr="002F1734">
        <w:rPr>
          <w:rStyle w:val="Strong"/>
          <w:rFonts w:asciiTheme="minorHAnsi" w:hAnsiTheme="minorHAnsi" w:cs="Arial"/>
          <w:color w:val="000000"/>
          <w:bdr w:val="none" w:sz="0" w:space="0" w:color="auto" w:frame="1"/>
        </w:rPr>
        <w:t>:</w:t>
      </w:r>
      <w:r w:rsidRPr="002F1734">
        <w:rPr>
          <w:rFonts w:asciiTheme="minorHAnsi" w:hAnsiTheme="minorHAnsi" w:cs="Arial"/>
          <w:color w:val="000000"/>
        </w:rPr>
        <w:t> this is essentially the initial entry point of Angular to the page. It tells Angular where it gets to act. &lt;</w:t>
      </w:r>
      <w:proofErr w:type="gramStart"/>
      <w:r w:rsidRPr="002F1734">
        <w:rPr>
          <w:rFonts w:asciiTheme="minorHAnsi" w:hAnsiTheme="minorHAnsi" w:cs="Arial"/>
          <w:color w:val="000000"/>
        </w:rPr>
        <w:t>html</w:t>
      </w:r>
      <w:proofErr w:type="gramEnd"/>
      <w:r w:rsidRPr="002F1734">
        <w:rPr>
          <w:rFonts w:asciiTheme="minorHAnsi" w:hAnsiTheme="minorHAnsi" w:cs="Arial"/>
          <w:color w:val="000000"/>
        </w:rPr>
        <w:t xml:space="preserve"> </w:t>
      </w:r>
      <w:proofErr w:type="spellStart"/>
      <w:r w:rsidRPr="002F1734">
        <w:rPr>
          <w:rFonts w:asciiTheme="minorHAnsi" w:hAnsiTheme="minorHAnsi" w:cs="Arial"/>
          <w:color w:val="000000"/>
        </w:rPr>
        <w:t>ng</w:t>
      </w:r>
      <w:proofErr w:type="spellEnd"/>
      <w:r w:rsidRPr="002F1734">
        <w:rPr>
          <w:rFonts w:asciiTheme="minorHAnsi" w:hAnsiTheme="minorHAnsi" w:cs="Arial"/>
          <w:color w:val="000000"/>
        </w:rPr>
        <w:t>-app&gt; is all it takes to define a page as an Angular application.</w:t>
      </w:r>
    </w:p>
    <w:p w:rsidR="007B4287" w:rsidRPr="002F1734" w:rsidRDefault="007B4287" w:rsidP="007B4287">
      <w:pPr>
        <w:pStyle w:val="NormalWeb"/>
        <w:shd w:val="clear" w:color="auto" w:fill="FFFFFF"/>
        <w:spacing w:before="0" w:beforeAutospacing="0" w:after="0" w:afterAutospacing="0" w:line="375" w:lineRule="atLeast"/>
        <w:textAlignment w:val="baseline"/>
        <w:rPr>
          <w:rFonts w:asciiTheme="minorHAnsi" w:hAnsiTheme="minorHAnsi" w:cs="Arial"/>
          <w:color w:val="000000"/>
        </w:rPr>
      </w:pPr>
      <w:proofErr w:type="spellStart"/>
      <w:proofErr w:type="gramStart"/>
      <w:r w:rsidRPr="002F1734">
        <w:rPr>
          <w:rStyle w:val="Strong"/>
          <w:rFonts w:asciiTheme="minorHAnsi" w:hAnsiTheme="minorHAnsi" w:cs="Arial"/>
          <w:color w:val="000000"/>
          <w:bdr w:val="none" w:sz="0" w:space="0" w:color="auto" w:frame="1"/>
        </w:rPr>
        <w:t>ng</w:t>
      </w:r>
      <w:proofErr w:type="spellEnd"/>
      <w:r w:rsidRPr="002F1734">
        <w:rPr>
          <w:rStyle w:val="Strong"/>
          <w:rFonts w:asciiTheme="minorHAnsi" w:hAnsiTheme="minorHAnsi" w:cs="Arial"/>
          <w:color w:val="000000"/>
          <w:bdr w:val="none" w:sz="0" w:space="0" w:color="auto" w:frame="1"/>
        </w:rPr>
        <w:t>-bind</w:t>
      </w:r>
      <w:proofErr w:type="gramEnd"/>
      <w:r w:rsidRPr="002F1734">
        <w:rPr>
          <w:rStyle w:val="Strong"/>
          <w:rFonts w:asciiTheme="minorHAnsi" w:hAnsiTheme="minorHAnsi" w:cs="Arial"/>
          <w:color w:val="000000"/>
          <w:bdr w:val="none" w:sz="0" w:space="0" w:color="auto" w:frame="1"/>
        </w:rPr>
        <w:t>:</w:t>
      </w:r>
      <w:r w:rsidRPr="002F1734">
        <w:rPr>
          <w:rFonts w:asciiTheme="minorHAnsi" w:hAnsiTheme="minorHAnsi" w:cs="Arial"/>
          <w:color w:val="000000"/>
        </w:rPr>
        <w:t> changes the text of an element to the value of an expression.</w:t>
      </w:r>
      <w:r w:rsidRPr="002F1734">
        <w:rPr>
          <w:rFonts w:asciiTheme="minorHAnsi" w:hAnsiTheme="minorHAnsi" w:cs="Arial"/>
          <w:color w:val="000000"/>
        </w:rPr>
        <w:br/>
        <w:t xml:space="preserve">&lt;span </w:t>
      </w:r>
      <w:proofErr w:type="spellStart"/>
      <w:r w:rsidRPr="002F1734">
        <w:rPr>
          <w:rFonts w:asciiTheme="minorHAnsi" w:hAnsiTheme="minorHAnsi" w:cs="Arial"/>
          <w:color w:val="000000"/>
        </w:rPr>
        <w:t>ng</w:t>
      </w:r>
      <w:proofErr w:type="gramStart"/>
      <w:r w:rsidRPr="002F1734">
        <w:rPr>
          <w:rFonts w:asciiTheme="minorHAnsi" w:hAnsiTheme="minorHAnsi" w:cs="Arial"/>
          <w:color w:val="000000"/>
        </w:rPr>
        <w:t>:bind</w:t>
      </w:r>
      <w:proofErr w:type="spellEnd"/>
      <w:proofErr w:type="gramEnd"/>
      <w:r w:rsidRPr="002F1734">
        <w:rPr>
          <w:rFonts w:asciiTheme="minorHAnsi" w:hAnsiTheme="minorHAnsi" w:cs="Arial"/>
          <w:color w:val="000000"/>
        </w:rPr>
        <w:t>=”name”&gt;&lt;/span&gt; will display the value of ‘name’ inside the span. Any changes to ‘name’ are reflected instantly in the DOM anywhere the variable is used.</w:t>
      </w:r>
    </w:p>
    <w:p w:rsidR="007B4287" w:rsidRPr="002F1734" w:rsidRDefault="007B4287" w:rsidP="007B4287">
      <w:pPr>
        <w:pStyle w:val="NormalWeb"/>
        <w:shd w:val="clear" w:color="auto" w:fill="FFFFFF"/>
        <w:spacing w:before="0" w:beforeAutospacing="0" w:after="0" w:afterAutospacing="0" w:line="375" w:lineRule="atLeast"/>
        <w:textAlignment w:val="baseline"/>
        <w:rPr>
          <w:rFonts w:asciiTheme="minorHAnsi" w:hAnsiTheme="minorHAnsi" w:cs="Arial"/>
          <w:color w:val="000000"/>
        </w:rPr>
      </w:pPr>
      <w:proofErr w:type="spellStart"/>
      <w:proofErr w:type="gramStart"/>
      <w:r w:rsidRPr="002F1734">
        <w:rPr>
          <w:rStyle w:val="Strong"/>
          <w:rFonts w:asciiTheme="minorHAnsi" w:hAnsiTheme="minorHAnsi" w:cs="Arial"/>
          <w:color w:val="000000"/>
          <w:bdr w:val="none" w:sz="0" w:space="0" w:color="auto" w:frame="1"/>
        </w:rPr>
        <w:t>ng</w:t>
      </w:r>
      <w:proofErr w:type="spellEnd"/>
      <w:r w:rsidRPr="002F1734">
        <w:rPr>
          <w:rStyle w:val="Strong"/>
          <w:rFonts w:asciiTheme="minorHAnsi" w:hAnsiTheme="minorHAnsi" w:cs="Arial"/>
          <w:color w:val="000000"/>
          <w:bdr w:val="none" w:sz="0" w:space="0" w:color="auto" w:frame="1"/>
        </w:rPr>
        <w:t>-controller</w:t>
      </w:r>
      <w:proofErr w:type="gramEnd"/>
      <w:r w:rsidRPr="002F1734">
        <w:rPr>
          <w:rStyle w:val="Strong"/>
          <w:rFonts w:asciiTheme="minorHAnsi" w:hAnsiTheme="minorHAnsi" w:cs="Arial"/>
          <w:color w:val="000000"/>
          <w:bdr w:val="none" w:sz="0" w:space="0" w:color="auto" w:frame="1"/>
        </w:rPr>
        <w:t>:</w:t>
      </w:r>
      <w:r w:rsidRPr="002F1734">
        <w:rPr>
          <w:rStyle w:val="apple-converted-space"/>
          <w:rFonts w:asciiTheme="minorHAnsi" w:hAnsiTheme="minorHAnsi" w:cs="Arial"/>
          <w:color w:val="000000"/>
        </w:rPr>
        <w:t> </w:t>
      </w:r>
      <w:r w:rsidRPr="002F1734">
        <w:rPr>
          <w:rFonts w:asciiTheme="minorHAnsi" w:hAnsiTheme="minorHAnsi" w:cs="Arial"/>
          <w:color w:val="000000"/>
        </w:rPr>
        <w:t>specifies the JavaScript class for the given action. Controllers are typically kept in external .</w:t>
      </w:r>
      <w:proofErr w:type="spellStart"/>
      <w:r w:rsidRPr="002F1734">
        <w:rPr>
          <w:rFonts w:asciiTheme="minorHAnsi" w:hAnsiTheme="minorHAnsi" w:cs="Arial"/>
          <w:color w:val="000000"/>
        </w:rPr>
        <w:t>js</w:t>
      </w:r>
      <w:proofErr w:type="spellEnd"/>
      <w:r w:rsidRPr="002F1734">
        <w:rPr>
          <w:rFonts w:asciiTheme="minorHAnsi" w:hAnsiTheme="minorHAnsi" w:cs="Arial"/>
          <w:color w:val="000000"/>
        </w:rPr>
        <w:t xml:space="preserve"> files.</w:t>
      </w:r>
    </w:p>
    <w:p w:rsidR="007B4287" w:rsidRPr="002F1734" w:rsidRDefault="007B4287" w:rsidP="007B4287">
      <w:pPr>
        <w:pStyle w:val="NormalWeb"/>
        <w:shd w:val="clear" w:color="auto" w:fill="FFFFFF"/>
        <w:spacing w:before="0" w:beforeAutospacing="0" w:after="0" w:afterAutospacing="0" w:line="375" w:lineRule="atLeast"/>
        <w:textAlignment w:val="baseline"/>
        <w:rPr>
          <w:rFonts w:asciiTheme="minorHAnsi" w:hAnsiTheme="minorHAnsi" w:cs="Arial"/>
          <w:color w:val="000000"/>
        </w:rPr>
      </w:pPr>
      <w:proofErr w:type="spellStart"/>
      <w:proofErr w:type="gramStart"/>
      <w:r w:rsidRPr="002F1734">
        <w:rPr>
          <w:rStyle w:val="Strong"/>
          <w:rFonts w:asciiTheme="minorHAnsi" w:hAnsiTheme="minorHAnsi" w:cs="Arial"/>
          <w:color w:val="000000"/>
          <w:bdr w:val="none" w:sz="0" w:space="0" w:color="auto" w:frame="1"/>
        </w:rPr>
        <w:t>ng</w:t>
      </w:r>
      <w:proofErr w:type="spellEnd"/>
      <w:r w:rsidRPr="002F1734">
        <w:rPr>
          <w:rStyle w:val="Strong"/>
          <w:rFonts w:asciiTheme="minorHAnsi" w:hAnsiTheme="minorHAnsi" w:cs="Arial"/>
          <w:color w:val="000000"/>
          <w:bdr w:val="none" w:sz="0" w:space="0" w:color="auto" w:frame="1"/>
        </w:rPr>
        <w:t>-repeat</w:t>
      </w:r>
      <w:proofErr w:type="gramEnd"/>
      <w:r w:rsidRPr="002F1734">
        <w:rPr>
          <w:rStyle w:val="Strong"/>
          <w:rFonts w:asciiTheme="minorHAnsi" w:hAnsiTheme="minorHAnsi" w:cs="Arial"/>
          <w:color w:val="000000"/>
          <w:bdr w:val="none" w:sz="0" w:space="0" w:color="auto" w:frame="1"/>
        </w:rPr>
        <w:t>:</w:t>
      </w:r>
      <w:r w:rsidRPr="002F1734">
        <w:rPr>
          <w:rStyle w:val="apple-converted-space"/>
          <w:rFonts w:asciiTheme="minorHAnsi" w:hAnsiTheme="minorHAnsi" w:cs="Arial"/>
          <w:color w:val="000000"/>
        </w:rPr>
        <w:t> </w:t>
      </w:r>
      <w:r w:rsidRPr="002F1734">
        <w:rPr>
          <w:rFonts w:asciiTheme="minorHAnsi" w:hAnsiTheme="minorHAnsi" w:cs="Arial"/>
          <w:color w:val="000000"/>
        </w:rPr>
        <w:t>creates the very clean loop structures in your page.</w:t>
      </w:r>
    </w:p>
    <w:p w:rsidR="009E7B92" w:rsidRPr="002F1734" w:rsidRDefault="009E7B92">
      <w:pPr>
        <w:rPr>
          <w:sz w:val="24"/>
          <w:szCs w:val="24"/>
        </w:rPr>
      </w:pPr>
    </w:p>
    <w:p w:rsidR="006546D1" w:rsidRPr="002F1734" w:rsidRDefault="006546D1" w:rsidP="006546D1">
      <w:pPr>
        <w:pStyle w:val="NormalWeb"/>
        <w:shd w:val="clear" w:color="auto" w:fill="FFFFFF"/>
        <w:spacing w:before="0" w:beforeAutospacing="0" w:after="240" w:afterAutospacing="0" w:line="360" w:lineRule="atLeast"/>
        <w:textAlignment w:val="baseline"/>
        <w:rPr>
          <w:rFonts w:asciiTheme="minorHAnsi" w:hAnsiTheme="minorHAnsi" w:cs="Arial"/>
          <w:color w:val="222222"/>
        </w:rPr>
      </w:pPr>
      <w:proofErr w:type="spellStart"/>
      <w:r w:rsidRPr="002F1734">
        <w:rPr>
          <w:rFonts w:asciiTheme="minorHAnsi" w:hAnsiTheme="minorHAnsi" w:cs="Arial"/>
          <w:color w:val="222222"/>
        </w:rPr>
        <w:t>AngularJS</w:t>
      </w:r>
      <w:proofErr w:type="spellEnd"/>
      <w:r w:rsidRPr="002F1734">
        <w:rPr>
          <w:rFonts w:asciiTheme="minorHAnsi" w:hAnsiTheme="minorHAnsi" w:cs="Arial"/>
          <w:color w:val="222222"/>
        </w:rPr>
        <w:t xml:space="preserve">, a JavaScript framework developed by a </w:t>
      </w:r>
      <w:proofErr w:type="spellStart"/>
      <w:r w:rsidRPr="002F1734">
        <w:rPr>
          <w:rFonts w:asciiTheme="minorHAnsi" w:hAnsiTheme="minorHAnsi" w:cs="Arial"/>
          <w:color w:val="222222"/>
        </w:rPr>
        <w:t>Googler</w:t>
      </w:r>
      <w:proofErr w:type="spellEnd"/>
      <w:r w:rsidRPr="002F1734">
        <w:rPr>
          <w:rFonts w:asciiTheme="minorHAnsi" w:hAnsiTheme="minorHAnsi" w:cs="Arial"/>
          <w:color w:val="222222"/>
        </w:rPr>
        <w:t xml:space="preserve"> and supported by Google has become quite a buzz word in past few months. More and more developers are using it and thus the community has grown significantly. Not only they love it, but they can’t stop praising it :)</w:t>
      </w:r>
    </w:p>
    <w:p w:rsidR="006546D1" w:rsidRPr="002F1734" w:rsidRDefault="006546D1" w:rsidP="006546D1">
      <w:pPr>
        <w:pStyle w:val="NormalWeb"/>
        <w:shd w:val="clear" w:color="auto" w:fill="FFFFFF"/>
        <w:spacing w:before="0" w:beforeAutospacing="0" w:after="240" w:afterAutospacing="0" w:line="360" w:lineRule="atLeast"/>
        <w:textAlignment w:val="baseline"/>
        <w:rPr>
          <w:rFonts w:asciiTheme="minorHAnsi" w:hAnsiTheme="minorHAnsi" w:cs="Arial"/>
          <w:color w:val="222222"/>
        </w:rPr>
      </w:pPr>
      <w:r w:rsidRPr="002F1734">
        <w:rPr>
          <w:rFonts w:asciiTheme="minorHAnsi" w:hAnsiTheme="minorHAnsi" w:cs="Arial"/>
          <w:color w:val="222222"/>
        </w:rPr>
        <w:t xml:space="preserve">The reason is very simple. </w:t>
      </w:r>
      <w:proofErr w:type="spellStart"/>
      <w:r w:rsidRPr="002F1734">
        <w:rPr>
          <w:rFonts w:asciiTheme="minorHAnsi" w:hAnsiTheme="minorHAnsi" w:cs="Arial"/>
          <w:color w:val="222222"/>
        </w:rPr>
        <w:t>AngularJS</w:t>
      </w:r>
      <w:proofErr w:type="spellEnd"/>
      <w:r w:rsidRPr="002F1734">
        <w:rPr>
          <w:rFonts w:asciiTheme="minorHAnsi" w:hAnsiTheme="minorHAnsi" w:cs="Arial"/>
          <w:color w:val="222222"/>
        </w:rPr>
        <w:t xml:space="preserve"> rocks \m</w:t>
      </w:r>
      <w:proofErr w:type="gramStart"/>
      <w:r w:rsidRPr="002F1734">
        <w:rPr>
          <w:rFonts w:asciiTheme="minorHAnsi" w:hAnsiTheme="minorHAnsi" w:cs="Arial"/>
          <w:color w:val="222222"/>
        </w:rPr>
        <w:t>/ !!</w:t>
      </w:r>
      <w:proofErr w:type="gramEnd"/>
      <w:r w:rsidRPr="002F1734">
        <w:rPr>
          <w:rFonts w:asciiTheme="minorHAnsi" w:hAnsiTheme="minorHAnsi" w:cs="Arial"/>
          <w:color w:val="222222"/>
        </w:rPr>
        <w:t xml:space="preserve"> :D</w:t>
      </w:r>
    </w:p>
    <w:p w:rsidR="006546D1" w:rsidRPr="002F1734" w:rsidRDefault="006546D1" w:rsidP="006546D1">
      <w:pPr>
        <w:pStyle w:val="NormalWeb"/>
        <w:shd w:val="clear" w:color="auto" w:fill="FFFFFF"/>
        <w:spacing w:before="0" w:beforeAutospacing="0" w:after="240" w:afterAutospacing="0" w:line="360" w:lineRule="atLeast"/>
        <w:textAlignment w:val="baseline"/>
        <w:rPr>
          <w:rFonts w:asciiTheme="minorHAnsi" w:hAnsiTheme="minorHAnsi" w:cs="Arial"/>
          <w:color w:val="222222"/>
        </w:rPr>
      </w:pPr>
      <w:r w:rsidRPr="002F1734">
        <w:rPr>
          <w:rFonts w:asciiTheme="minorHAnsi" w:hAnsiTheme="minorHAnsi" w:cs="Arial"/>
          <w:color w:val="222222"/>
        </w:rPr>
        <w:lastRenderedPageBreak/>
        <w:t xml:space="preserve">If you come from a </w:t>
      </w:r>
      <w:proofErr w:type="spellStart"/>
      <w:r w:rsidRPr="002F1734">
        <w:rPr>
          <w:rFonts w:asciiTheme="minorHAnsi" w:hAnsiTheme="minorHAnsi" w:cs="Arial"/>
          <w:color w:val="222222"/>
        </w:rPr>
        <w:t>jQuery</w:t>
      </w:r>
      <w:proofErr w:type="spellEnd"/>
      <w:r w:rsidRPr="002F1734">
        <w:rPr>
          <w:rFonts w:asciiTheme="minorHAnsi" w:hAnsiTheme="minorHAnsi" w:cs="Arial"/>
          <w:color w:val="222222"/>
        </w:rPr>
        <w:t xml:space="preserve"> background and try to learn Angular, you would be amazed by this framework. How much you can do with few lines of code in Angular is mind-boggling. We remember </w:t>
      </w:r>
      <w:proofErr w:type="spellStart"/>
      <w:r w:rsidRPr="002F1734">
        <w:rPr>
          <w:rFonts w:asciiTheme="minorHAnsi" w:hAnsiTheme="minorHAnsi" w:cs="Arial"/>
          <w:color w:val="222222"/>
        </w:rPr>
        <w:t>jQuery</w:t>
      </w:r>
      <w:proofErr w:type="spellEnd"/>
      <w:r w:rsidRPr="002F1734">
        <w:rPr>
          <w:rFonts w:asciiTheme="minorHAnsi" w:hAnsiTheme="minorHAnsi" w:cs="Arial"/>
          <w:color w:val="222222"/>
        </w:rPr>
        <w:t xml:space="preserve"> did the same when it was first released back in 2006. Developers used to write hundreds if not thousands of lines of code in pure JavaScript just to make the damn works with different browsers. </w:t>
      </w:r>
      <w:proofErr w:type="spellStart"/>
      <w:proofErr w:type="gramStart"/>
      <w:r w:rsidRPr="002F1734">
        <w:rPr>
          <w:rFonts w:asciiTheme="minorHAnsi" w:hAnsiTheme="minorHAnsi" w:cs="Arial"/>
          <w:color w:val="222222"/>
        </w:rPr>
        <w:t>jQuery</w:t>
      </w:r>
      <w:proofErr w:type="spellEnd"/>
      <w:proofErr w:type="gramEnd"/>
      <w:r w:rsidRPr="002F1734">
        <w:rPr>
          <w:rFonts w:asciiTheme="minorHAnsi" w:hAnsiTheme="minorHAnsi" w:cs="Arial"/>
          <w:color w:val="222222"/>
        </w:rPr>
        <w:t xml:space="preserve"> changed that paradigm with selectors, custom events, animations etc.</w:t>
      </w:r>
    </w:p>
    <w:p w:rsidR="006546D1" w:rsidRPr="002F1734" w:rsidRDefault="006546D1" w:rsidP="006546D1">
      <w:pPr>
        <w:pStyle w:val="NormalWeb"/>
        <w:shd w:val="clear" w:color="auto" w:fill="FFFFFF"/>
        <w:spacing w:before="0" w:beforeAutospacing="0" w:after="240" w:afterAutospacing="0" w:line="360" w:lineRule="atLeast"/>
        <w:textAlignment w:val="baseline"/>
        <w:rPr>
          <w:rFonts w:asciiTheme="minorHAnsi" w:hAnsiTheme="minorHAnsi" w:cs="Arial"/>
          <w:color w:val="222222"/>
        </w:rPr>
      </w:pPr>
      <w:r w:rsidRPr="002F1734">
        <w:rPr>
          <w:rFonts w:asciiTheme="minorHAnsi" w:hAnsiTheme="minorHAnsi" w:cs="Arial"/>
          <w:color w:val="222222"/>
        </w:rPr>
        <w:t xml:space="preserve">But as web grew, so did the web technologies. Browsers are faster and faster day by day. It just dint make any sense to render a full HTML page on server-side as browser can do the same. With Ajax picking up the pace it makes more sense to render UI of </w:t>
      </w:r>
      <w:proofErr w:type="spellStart"/>
      <w:r w:rsidRPr="002F1734">
        <w:rPr>
          <w:rFonts w:asciiTheme="minorHAnsi" w:hAnsiTheme="minorHAnsi" w:cs="Arial"/>
          <w:color w:val="222222"/>
        </w:rPr>
        <w:t>webapp</w:t>
      </w:r>
      <w:proofErr w:type="spellEnd"/>
      <w:r w:rsidRPr="002F1734">
        <w:rPr>
          <w:rFonts w:asciiTheme="minorHAnsi" w:hAnsiTheme="minorHAnsi" w:cs="Arial"/>
          <w:color w:val="222222"/>
        </w:rPr>
        <w:t xml:space="preserve"> dynamically. A new wave of Single Page Applications (SPA) started which lead to development of many front-end frameworks like Backbone, Knockout, Ember, </w:t>
      </w:r>
      <w:proofErr w:type="gramStart"/>
      <w:r w:rsidRPr="002F1734">
        <w:rPr>
          <w:rFonts w:asciiTheme="minorHAnsi" w:hAnsiTheme="minorHAnsi" w:cs="Arial"/>
          <w:color w:val="222222"/>
        </w:rPr>
        <w:t>Angular</w:t>
      </w:r>
      <w:proofErr w:type="gramEnd"/>
      <w:r w:rsidRPr="002F1734">
        <w:rPr>
          <w:rFonts w:asciiTheme="minorHAnsi" w:hAnsiTheme="minorHAnsi" w:cs="Arial"/>
          <w:color w:val="222222"/>
        </w:rPr>
        <w:t>.</w:t>
      </w:r>
    </w:p>
    <w:p w:rsidR="006546D1" w:rsidRPr="002F1734" w:rsidRDefault="006546D1" w:rsidP="006546D1">
      <w:pPr>
        <w:pStyle w:val="NormalWeb"/>
        <w:shd w:val="clear" w:color="auto" w:fill="FFFFFF"/>
        <w:spacing w:before="0" w:beforeAutospacing="0" w:after="240" w:afterAutospacing="0" w:line="360" w:lineRule="atLeast"/>
        <w:textAlignment w:val="baseline"/>
        <w:rPr>
          <w:rFonts w:asciiTheme="minorHAnsi" w:hAnsiTheme="minorHAnsi" w:cs="Arial"/>
          <w:color w:val="222222"/>
        </w:rPr>
      </w:pPr>
      <w:r w:rsidRPr="002F1734">
        <w:rPr>
          <w:rFonts w:asciiTheme="minorHAnsi" w:hAnsiTheme="minorHAnsi" w:cs="Arial"/>
          <w:color w:val="222222"/>
        </w:rPr>
        <w:t xml:space="preserve">Coming back to </w:t>
      </w:r>
      <w:proofErr w:type="spellStart"/>
      <w:r w:rsidRPr="002F1734">
        <w:rPr>
          <w:rFonts w:asciiTheme="minorHAnsi" w:hAnsiTheme="minorHAnsi" w:cs="Arial"/>
          <w:color w:val="222222"/>
        </w:rPr>
        <w:t>AngularJS</w:t>
      </w:r>
      <w:proofErr w:type="spellEnd"/>
      <w:r w:rsidRPr="002F1734">
        <w:rPr>
          <w:rFonts w:asciiTheme="minorHAnsi" w:hAnsiTheme="minorHAnsi" w:cs="Arial"/>
          <w:color w:val="222222"/>
        </w:rPr>
        <w:t xml:space="preserve">, I wanted to start a series of articles which describe Angular in plain vanilla fashion. </w:t>
      </w:r>
      <w:proofErr w:type="spellStart"/>
      <w:r w:rsidRPr="002F1734">
        <w:rPr>
          <w:rFonts w:asciiTheme="minorHAnsi" w:hAnsiTheme="minorHAnsi" w:cs="Arial"/>
          <w:color w:val="222222"/>
        </w:rPr>
        <w:t>Any one</w:t>
      </w:r>
      <w:proofErr w:type="spellEnd"/>
      <w:r w:rsidRPr="002F1734">
        <w:rPr>
          <w:rFonts w:asciiTheme="minorHAnsi" w:hAnsiTheme="minorHAnsi" w:cs="Arial"/>
          <w:color w:val="222222"/>
        </w:rPr>
        <w:t xml:space="preserve"> with basic JavaScript, HTML background can start working in </w:t>
      </w:r>
      <w:proofErr w:type="spellStart"/>
      <w:r w:rsidRPr="002F1734">
        <w:rPr>
          <w:rFonts w:asciiTheme="minorHAnsi" w:hAnsiTheme="minorHAnsi" w:cs="Arial"/>
          <w:color w:val="222222"/>
        </w:rPr>
        <w:t>AngularJS</w:t>
      </w:r>
      <w:proofErr w:type="spellEnd"/>
      <w:r w:rsidRPr="002F1734">
        <w:rPr>
          <w:rFonts w:asciiTheme="minorHAnsi" w:hAnsiTheme="minorHAnsi" w:cs="Arial"/>
          <w:color w:val="222222"/>
        </w:rPr>
        <w:t xml:space="preserve"> without any hassle.</w:t>
      </w:r>
    </w:p>
    <w:p w:rsidR="006546D1" w:rsidRPr="002F1734" w:rsidRDefault="006546D1" w:rsidP="006546D1">
      <w:pPr>
        <w:pStyle w:val="NormalWeb"/>
        <w:shd w:val="clear" w:color="auto" w:fill="FFFFFF"/>
        <w:spacing w:before="0" w:beforeAutospacing="0" w:after="240" w:afterAutospacing="0" w:line="360" w:lineRule="atLeast"/>
        <w:textAlignment w:val="baseline"/>
        <w:rPr>
          <w:rFonts w:asciiTheme="minorHAnsi" w:hAnsiTheme="minorHAnsi" w:cs="Arial"/>
          <w:color w:val="222222"/>
        </w:rPr>
      </w:pPr>
      <w:r w:rsidRPr="002F1734">
        <w:rPr>
          <w:rFonts w:asciiTheme="minorHAnsi" w:hAnsiTheme="minorHAnsi" w:cs="Arial"/>
          <w:color w:val="222222"/>
        </w:rPr>
        <w:t xml:space="preserve">Let us dive into the world of </w:t>
      </w:r>
      <w:proofErr w:type="spellStart"/>
      <w:r w:rsidRPr="002F1734">
        <w:rPr>
          <w:rFonts w:asciiTheme="minorHAnsi" w:hAnsiTheme="minorHAnsi" w:cs="Arial"/>
          <w:color w:val="222222"/>
        </w:rPr>
        <w:t>AngularJS</w:t>
      </w:r>
      <w:proofErr w:type="spellEnd"/>
      <w:r w:rsidRPr="002F1734">
        <w:rPr>
          <w:rFonts w:asciiTheme="minorHAnsi" w:hAnsiTheme="minorHAnsi" w:cs="Arial"/>
          <w:color w:val="222222"/>
        </w:rPr>
        <w:t xml:space="preserve"> and see what it is.</w:t>
      </w:r>
    </w:p>
    <w:p w:rsidR="006546D1" w:rsidRPr="002F1734" w:rsidRDefault="006546D1" w:rsidP="006546D1">
      <w:pPr>
        <w:pStyle w:val="Heading2"/>
        <w:shd w:val="clear" w:color="auto" w:fill="FFFFFF"/>
        <w:spacing w:before="120" w:after="96" w:line="288" w:lineRule="atLeast"/>
        <w:textAlignment w:val="baseline"/>
        <w:rPr>
          <w:rFonts w:asciiTheme="minorHAnsi" w:hAnsiTheme="minorHAnsi" w:cs="Times New Roman"/>
          <w:b w:val="0"/>
          <w:bCs w:val="0"/>
          <w:color w:val="333333"/>
          <w:sz w:val="24"/>
          <w:szCs w:val="24"/>
        </w:rPr>
      </w:pPr>
      <w:r w:rsidRPr="002F1734">
        <w:rPr>
          <w:rFonts w:asciiTheme="minorHAnsi" w:hAnsiTheme="minorHAnsi"/>
          <w:b w:val="0"/>
          <w:bCs w:val="0"/>
          <w:color w:val="333333"/>
          <w:sz w:val="24"/>
          <w:szCs w:val="24"/>
        </w:rPr>
        <w:t xml:space="preserve">Introduction to </w:t>
      </w:r>
      <w:proofErr w:type="spellStart"/>
      <w:r w:rsidRPr="002F1734">
        <w:rPr>
          <w:rFonts w:asciiTheme="minorHAnsi" w:hAnsiTheme="minorHAnsi"/>
          <w:b w:val="0"/>
          <w:bCs w:val="0"/>
          <w:color w:val="333333"/>
          <w:sz w:val="24"/>
          <w:szCs w:val="24"/>
        </w:rPr>
        <w:t>AngularJS</w:t>
      </w:r>
      <w:proofErr w:type="spellEnd"/>
    </w:p>
    <w:p w:rsidR="006546D1" w:rsidRPr="002F1734" w:rsidRDefault="006546D1" w:rsidP="006546D1">
      <w:pPr>
        <w:pStyle w:val="NormalWeb"/>
        <w:shd w:val="clear" w:color="auto" w:fill="FFFFFF"/>
        <w:spacing w:before="0" w:beforeAutospacing="0" w:after="240" w:afterAutospacing="0" w:line="360" w:lineRule="atLeast"/>
        <w:textAlignment w:val="baseline"/>
        <w:rPr>
          <w:rFonts w:asciiTheme="minorHAnsi" w:hAnsiTheme="minorHAnsi" w:cs="Arial"/>
          <w:color w:val="222222"/>
        </w:rPr>
      </w:pPr>
      <w:proofErr w:type="spellStart"/>
      <w:r w:rsidRPr="002F1734">
        <w:rPr>
          <w:rFonts w:asciiTheme="minorHAnsi" w:hAnsiTheme="minorHAnsi" w:cs="Arial"/>
          <w:color w:val="222222"/>
        </w:rPr>
        <w:t>AngularJS</w:t>
      </w:r>
      <w:proofErr w:type="spellEnd"/>
      <w:r w:rsidRPr="002F1734">
        <w:rPr>
          <w:rFonts w:asciiTheme="minorHAnsi" w:hAnsiTheme="minorHAnsi" w:cs="Arial"/>
          <w:color w:val="222222"/>
        </w:rPr>
        <w:t xml:space="preserve"> as it says is a </w:t>
      </w:r>
      <w:proofErr w:type="spellStart"/>
      <w:r w:rsidRPr="002F1734">
        <w:rPr>
          <w:rFonts w:asciiTheme="minorHAnsi" w:hAnsiTheme="minorHAnsi" w:cs="Arial"/>
          <w:color w:val="222222"/>
        </w:rPr>
        <w:t>Superheroic</w:t>
      </w:r>
      <w:proofErr w:type="spellEnd"/>
      <w:r w:rsidRPr="002F1734">
        <w:rPr>
          <w:rFonts w:asciiTheme="minorHAnsi" w:hAnsiTheme="minorHAnsi" w:cs="Arial"/>
          <w:color w:val="222222"/>
        </w:rPr>
        <w:t xml:space="preserve"> JavaScript MVW framework. It assists with running single-page applications. Its goal is to augment browser-based applications with model–view–controller (MVC) capability, in an effort to make both development and testing easier.</w:t>
      </w:r>
    </w:p>
    <w:p w:rsidR="006546D1" w:rsidRPr="002F1734" w:rsidRDefault="006546D1" w:rsidP="006546D1">
      <w:pPr>
        <w:pStyle w:val="NormalWeb"/>
        <w:shd w:val="clear" w:color="auto" w:fill="FFFFFF"/>
        <w:spacing w:before="0" w:beforeAutospacing="0" w:after="240" w:afterAutospacing="0" w:line="360" w:lineRule="atLeast"/>
        <w:textAlignment w:val="baseline"/>
        <w:rPr>
          <w:rFonts w:asciiTheme="minorHAnsi" w:hAnsiTheme="minorHAnsi" w:cs="Arial"/>
          <w:color w:val="222222"/>
        </w:rPr>
      </w:pPr>
      <w:proofErr w:type="spellStart"/>
      <w:r w:rsidRPr="002F1734">
        <w:rPr>
          <w:rFonts w:asciiTheme="minorHAnsi" w:hAnsiTheme="minorHAnsi" w:cs="Arial"/>
          <w:color w:val="222222"/>
        </w:rPr>
        <w:t>AngularJS</w:t>
      </w:r>
      <w:proofErr w:type="spellEnd"/>
      <w:r w:rsidRPr="002F1734">
        <w:rPr>
          <w:rFonts w:asciiTheme="minorHAnsi" w:hAnsiTheme="minorHAnsi" w:cs="Arial"/>
          <w:color w:val="222222"/>
        </w:rPr>
        <w:t xml:space="preserve"> takes declarative programming to whole new level. It adapts and extends traditional HTML to better serve dynamic content through two-way data-binding that allows for the automatic synchronization of models and views.</w:t>
      </w:r>
    </w:p>
    <w:p w:rsidR="006546D1" w:rsidRPr="002F1734" w:rsidRDefault="006546D1" w:rsidP="006546D1">
      <w:pPr>
        <w:pStyle w:val="Heading3"/>
        <w:shd w:val="clear" w:color="auto" w:fill="FFFFFF"/>
        <w:spacing w:before="0" w:after="48" w:line="288" w:lineRule="atLeast"/>
        <w:textAlignment w:val="baseline"/>
        <w:rPr>
          <w:rFonts w:asciiTheme="minorHAnsi" w:hAnsiTheme="minorHAnsi" w:cs="Times New Roman"/>
          <w:b w:val="0"/>
          <w:bCs w:val="0"/>
          <w:color w:val="333333"/>
          <w:sz w:val="24"/>
          <w:szCs w:val="24"/>
        </w:rPr>
      </w:pPr>
      <w:r w:rsidRPr="002F1734">
        <w:rPr>
          <w:rFonts w:asciiTheme="minorHAnsi" w:hAnsiTheme="minorHAnsi"/>
          <w:b w:val="0"/>
          <w:bCs w:val="0"/>
          <w:color w:val="333333"/>
          <w:sz w:val="24"/>
          <w:szCs w:val="24"/>
        </w:rPr>
        <w:t>MVW – Model View Whatever</w:t>
      </w:r>
    </w:p>
    <w:p w:rsidR="006546D1" w:rsidRPr="002F1734" w:rsidRDefault="006546D1" w:rsidP="006546D1">
      <w:pPr>
        <w:pStyle w:val="NormalWeb"/>
        <w:shd w:val="clear" w:color="auto" w:fill="FFFFFF"/>
        <w:spacing w:before="0" w:beforeAutospacing="0" w:after="240" w:afterAutospacing="0" w:line="360" w:lineRule="atLeast"/>
        <w:textAlignment w:val="baseline"/>
        <w:rPr>
          <w:rFonts w:asciiTheme="minorHAnsi" w:hAnsiTheme="minorHAnsi" w:cs="Arial"/>
          <w:color w:val="222222"/>
        </w:rPr>
      </w:pPr>
      <w:r w:rsidRPr="002F1734">
        <w:rPr>
          <w:rFonts w:asciiTheme="minorHAnsi" w:hAnsiTheme="minorHAnsi" w:cs="Arial"/>
          <w:color w:val="222222"/>
        </w:rPr>
        <w:t xml:space="preserve">There are many software architecture </w:t>
      </w:r>
      <w:proofErr w:type="gramStart"/>
      <w:r w:rsidRPr="002F1734">
        <w:rPr>
          <w:rFonts w:asciiTheme="minorHAnsi" w:hAnsiTheme="minorHAnsi" w:cs="Arial"/>
          <w:color w:val="222222"/>
        </w:rPr>
        <w:t>pattern</w:t>
      </w:r>
      <w:proofErr w:type="gramEnd"/>
      <w:r w:rsidRPr="002F1734">
        <w:rPr>
          <w:rFonts w:asciiTheme="minorHAnsi" w:hAnsiTheme="minorHAnsi" w:cs="Arial"/>
          <w:color w:val="222222"/>
        </w:rPr>
        <w:t xml:space="preserve"> which separates the representation of information from the user’s interaction with it. The central ideas behind these patterns are code reusability and separation of concerns. The most famous pattern that is used widely today is MVC or Model-View-Controller. Similar to MVC, there is another pattern called MVP or Model-View-Presenter. The MVP is based on MVC and the presenter assumes the functionality of the “middle-man” (played by the controller in MVC). In MVP, all presentation logic is pushed to the presenter. Eventually, the model becomes strictly a domain model. And then there are other patterns such as MVVM or Model-View-View-Model.</w:t>
      </w:r>
    </w:p>
    <w:p w:rsidR="006546D1" w:rsidRPr="002F1734" w:rsidRDefault="006546D1" w:rsidP="006546D1">
      <w:pPr>
        <w:pStyle w:val="NormalWeb"/>
        <w:shd w:val="clear" w:color="auto" w:fill="FFFFFF"/>
        <w:spacing w:before="0" w:beforeAutospacing="0" w:after="240" w:afterAutospacing="0" w:line="360" w:lineRule="atLeast"/>
        <w:textAlignment w:val="baseline"/>
        <w:rPr>
          <w:rFonts w:asciiTheme="minorHAnsi" w:hAnsiTheme="minorHAnsi" w:cs="Arial"/>
          <w:color w:val="222222"/>
        </w:rPr>
      </w:pPr>
      <w:r w:rsidRPr="002F1734">
        <w:rPr>
          <w:rFonts w:asciiTheme="minorHAnsi" w:hAnsiTheme="minorHAnsi" w:cs="Arial"/>
          <w:color w:val="222222"/>
        </w:rPr>
        <w:lastRenderedPageBreak/>
        <w:t xml:space="preserve">Angular doesn’t care actually what software architecture pattern you want to use in your app. </w:t>
      </w:r>
      <w:proofErr w:type="gramStart"/>
      <w:r w:rsidRPr="002F1734">
        <w:rPr>
          <w:rFonts w:asciiTheme="minorHAnsi" w:hAnsiTheme="minorHAnsi" w:cs="Arial"/>
          <w:color w:val="222222"/>
        </w:rPr>
        <w:t>And thus the pattern MVW or Model-View-Whatever.</w:t>
      </w:r>
      <w:proofErr w:type="gramEnd"/>
      <w:r w:rsidRPr="002F1734">
        <w:rPr>
          <w:rFonts w:asciiTheme="minorHAnsi" w:hAnsiTheme="minorHAnsi" w:cs="Arial"/>
          <w:color w:val="222222"/>
        </w:rPr>
        <w:t xml:space="preserve"> A basic concept of MVW is that all definitions are associated with a named Module. Modules can then be aggregated to form complete web applications. Modules can depend on one another, so that including a single Module in your </w:t>
      </w:r>
      <w:proofErr w:type="spellStart"/>
      <w:r w:rsidRPr="002F1734">
        <w:rPr>
          <w:rFonts w:asciiTheme="minorHAnsi" w:hAnsiTheme="minorHAnsi" w:cs="Arial"/>
          <w:color w:val="222222"/>
        </w:rPr>
        <w:t>WebApplication</w:t>
      </w:r>
      <w:proofErr w:type="spellEnd"/>
      <w:r w:rsidRPr="002F1734">
        <w:rPr>
          <w:rFonts w:asciiTheme="minorHAnsi" w:hAnsiTheme="minorHAnsi" w:cs="Arial"/>
          <w:color w:val="222222"/>
        </w:rPr>
        <w:t xml:space="preserve"> may bring along additional functionality on which that Module depends. Angular JS provides you with rich set of APIs to define these modules and linked them together with dependency injection. We will see this in great detail in next few articles.</w:t>
      </w:r>
    </w:p>
    <w:p w:rsidR="006546D1" w:rsidRPr="002F1734" w:rsidRDefault="006546D1" w:rsidP="006546D1">
      <w:pPr>
        <w:pStyle w:val="Heading2"/>
        <w:shd w:val="clear" w:color="auto" w:fill="FFFFFF"/>
        <w:spacing w:before="120" w:after="96" w:line="288" w:lineRule="atLeast"/>
        <w:textAlignment w:val="baseline"/>
        <w:rPr>
          <w:rFonts w:asciiTheme="minorHAnsi" w:hAnsiTheme="minorHAnsi" w:cs="Times New Roman"/>
          <w:b w:val="0"/>
          <w:bCs w:val="0"/>
          <w:color w:val="333333"/>
          <w:sz w:val="24"/>
          <w:szCs w:val="24"/>
        </w:rPr>
      </w:pPr>
      <w:r w:rsidRPr="002F1734">
        <w:rPr>
          <w:rFonts w:asciiTheme="minorHAnsi" w:hAnsiTheme="minorHAnsi"/>
          <w:b w:val="0"/>
          <w:bCs w:val="0"/>
          <w:color w:val="333333"/>
          <w:sz w:val="24"/>
          <w:szCs w:val="24"/>
        </w:rPr>
        <w:t xml:space="preserve">Hello World, </w:t>
      </w:r>
      <w:proofErr w:type="spellStart"/>
      <w:r w:rsidRPr="002F1734">
        <w:rPr>
          <w:rFonts w:asciiTheme="minorHAnsi" w:hAnsiTheme="minorHAnsi"/>
          <w:b w:val="0"/>
          <w:bCs w:val="0"/>
          <w:color w:val="333333"/>
          <w:sz w:val="24"/>
          <w:szCs w:val="24"/>
        </w:rPr>
        <w:t>AngularJS</w:t>
      </w:r>
      <w:proofErr w:type="spellEnd"/>
    </w:p>
    <w:p w:rsidR="006546D1" w:rsidRPr="002F1734" w:rsidRDefault="006546D1" w:rsidP="006546D1">
      <w:pPr>
        <w:pStyle w:val="NormalWeb"/>
        <w:shd w:val="clear" w:color="auto" w:fill="FFFFFF"/>
        <w:spacing w:before="0" w:beforeAutospacing="0" w:after="240" w:afterAutospacing="0" w:line="360" w:lineRule="atLeast"/>
        <w:textAlignment w:val="baseline"/>
        <w:rPr>
          <w:rFonts w:asciiTheme="minorHAnsi" w:hAnsiTheme="minorHAnsi" w:cs="Arial"/>
          <w:color w:val="222222"/>
        </w:rPr>
      </w:pPr>
      <w:r w:rsidRPr="002F1734">
        <w:rPr>
          <w:rFonts w:asciiTheme="minorHAnsi" w:hAnsiTheme="minorHAnsi" w:cs="Arial"/>
          <w:color w:val="222222"/>
        </w:rPr>
        <w:t xml:space="preserve">Before we get into any theory, let us get our hands dirty with some actual Angular code. That way would learn a great deal of </w:t>
      </w:r>
      <w:proofErr w:type="spellStart"/>
      <w:r w:rsidRPr="002F1734">
        <w:rPr>
          <w:rFonts w:asciiTheme="minorHAnsi" w:hAnsiTheme="minorHAnsi" w:cs="Arial"/>
          <w:color w:val="222222"/>
        </w:rPr>
        <w:t>whats</w:t>
      </w:r>
      <w:proofErr w:type="spellEnd"/>
      <w:r w:rsidRPr="002F1734">
        <w:rPr>
          <w:rFonts w:asciiTheme="minorHAnsi" w:hAnsiTheme="minorHAnsi" w:cs="Arial"/>
          <w:color w:val="222222"/>
        </w:rPr>
        <w:t xml:space="preserve"> happening.</w:t>
      </w:r>
    </w:p>
    <w:p w:rsidR="006546D1" w:rsidRPr="002F1734" w:rsidRDefault="006546D1" w:rsidP="006546D1">
      <w:pPr>
        <w:pStyle w:val="NormalWeb"/>
        <w:shd w:val="clear" w:color="auto" w:fill="FFFFFF"/>
        <w:spacing w:before="0" w:beforeAutospacing="0" w:after="240" w:afterAutospacing="0" w:line="360" w:lineRule="atLeast"/>
        <w:textAlignment w:val="baseline"/>
        <w:rPr>
          <w:rFonts w:asciiTheme="minorHAnsi" w:hAnsiTheme="minorHAnsi" w:cs="Arial"/>
          <w:color w:val="222222"/>
        </w:rPr>
      </w:pPr>
      <w:r w:rsidRPr="002F1734">
        <w:rPr>
          <w:rFonts w:asciiTheme="minorHAnsi" w:hAnsiTheme="minorHAnsi" w:cs="Arial"/>
          <w:color w:val="222222"/>
        </w:rPr>
        <w:t xml:space="preserve">In order to write a hello world application in Angular, all we have to do is it </w:t>
      </w:r>
      <w:proofErr w:type="gramStart"/>
      <w:r w:rsidRPr="002F1734">
        <w:rPr>
          <w:rFonts w:asciiTheme="minorHAnsi" w:hAnsiTheme="minorHAnsi" w:cs="Arial"/>
          <w:color w:val="222222"/>
        </w:rPr>
        <w:t>include</w:t>
      </w:r>
      <w:proofErr w:type="gramEnd"/>
      <w:r w:rsidRPr="002F1734">
        <w:rPr>
          <w:rFonts w:asciiTheme="minorHAnsi" w:hAnsiTheme="minorHAnsi" w:cs="Arial"/>
          <w:color w:val="222222"/>
        </w:rPr>
        <w:t xml:space="preserve"> Angular JS JavaScript in our HTML document.</w:t>
      </w:r>
    </w:p>
    <w:tbl>
      <w:tblPr>
        <w:tblW w:w="10545" w:type="dxa"/>
        <w:tblCellMar>
          <w:left w:w="0" w:type="dxa"/>
          <w:right w:w="0" w:type="dxa"/>
        </w:tblCellMar>
        <w:tblLook w:val="04A0" w:firstRow="1" w:lastRow="0" w:firstColumn="1" w:lastColumn="0" w:noHBand="0" w:noVBand="1"/>
      </w:tblPr>
      <w:tblGrid>
        <w:gridCol w:w="10545"/>
      </w:tblGrid>
      <w:tr w:rsidR="006546D1" w:rsidRPr="002F1734" w:rsidTr="006546D1">
        <w:tc>
          <w:tcPr>
            <w:tcW w:w="10545" w:type="dxa"/>
            <w:shd w:val="clear" w:color="auto" w:fill="F5F5F5"/>
            <w:vAlign w:val="center"/>
            <w:hideMark/>
          </w:tcPr>
          <w:p w:rsidR="006546D1" w:rsidRPr="002F1734" w:rsidRDefault="006546D1" w:rsidP="006546D1">
            <w:pPr>
              <w:rPr>
                <w:sz w:val="24"/>
                <w:szCs w:val="24"/>
              </w:rPr>
            </w:pPr>
            <w:r w:rsidRPr="002F1734">
              <w:rPr>
                <w:rStyle w:val="HTMLCode"/>
                <w:rFonts w:asciiTheme="minorHAnsi" w:eastAsiaTheme="minorHAnsi" w:hAnsiTheme="minorHAnsi"/>
                <w:sz w:val="24"/>
                <w:szCs w:val="24"/>
              </w:rPr>
              <w:t>&lt;script</w:t>
            </w:r>
            <w:r w:rsidRPr="002F1734">
              <w:rPr>
                <w:sz w:val="24"/>
                <w:szCs w:val="24"/>
              </w:rPr>
              <w:t xml:space="preserve"> </w:t>
            </w:r>
            <w:r w:rsidRPr="002F1734">
              <w:rPr>
                <w:rStyle w:val="HTMLCode"/>
                <w:rFonts w:asciiTheme="minorHAnsi" w:eastAsiaTheme="minorHAnsi" w:hAnsiTheme="minorHAnsi"/>
                <w:sz w:val="24"/>
                <w:szCs w:val="24"/>
              </w:rPr>
              <w:t>type="text/</w:t>
            </w:r>
            <w:proofErr w:type="spellStart"/>
            <w:r w:rsidRPr="002F1734">
              <w:rPr>
                <w:rStyle w:val="HTMLCode"/>
                <w:rFonts w:asciiTheme="minorHAnsi" w:eastAsiaTheme="minorHAnsi" w:hAnsiTheme="minorHAnsi"/>
                <w:sz w:val="24"/>
                <w:szCs w:val="24"/>
              </w:rPr>
              <w:t>javascript</w:t>
            </w:r>
            <w:proofErr w:type="spellEnd"/>
            <w:r w:rsidRPr="002F1734">
              <w:rPr>
                <w:rStyle w:val="HTMLCode"/>
                <w:rFonts w:asciiTheme="minorHAnsi" w:eastAsiaTheme="minorHAnsi" w:hAnsiTheme="minorHAnsi"/>
                <w:sz w:val="24"/>
                <w:szCs w:val="24"/>
              </w:rPr>
              <w:t>"</w:t>
            </w:r>
          </w:p>
          <w:p w:rsidR="006546D1" w:rsidRPr="002F1734" w:rsidRDefault="006546D1" w:rsidP="006546D1">
            <w:pPr>
              <w:rPr>
                <w:sz w:val="24"/>
                <w:szCs w:val="24"/>
              </w:rPr>
            </w:pPr>
            <w:r w:rsidRPr="002F1734">
              <w:rPr>
                <w:rStyle w:val="HTMLCode"/>
                <w:rFonts w:asciiTheme="minorHAnsi" w:eastAsiaTheme="minorHAnsi" w:hAnsiTheme="minorHAnsi"/>
                <w:color w:val="AA3333"/>
                <w:sz w:val="24"/>
                <w:szCs w:val="24"/>
              </w:rPr>
              <w:t>        </w:t>
            </w:r>
            <w:r w:rsidRPr="002F1734">
              <w:rPr>
                <w:rStyle w:val="HTMLCode"/>
                <w:rFonts w:asciiTheme="minorHAnsi" w:eastAsiaTheme="minorHAnsi" w:hAnsiTheme="minorHAnsi"/>
                <w:sz w:val="24"/>
                <w:szCs w:val="24"/>
              </w:rPr>
              <w:t>src="//ajax.googleapis.com/ajax/libs/angularjs/1.0.7/angular.min.js"&gt;&lt;/script&gt;</w:t>
            </w:r>
          </w:p>
        </w:tc>
      </w:tr>
    </w:tbl>
    <w:p w:rsidR="006546D1" w:rsidRPr="002F1734" w:rsidRDefault="006546D1" w:rsidP="006546D1">
      <w:pPr>
        <w:pStyle w:val="NormalWeb"/>
        <w:shd w:val="clear" w:color="auto" w:fill="FFFFFF"/>
        <w:spacing w:before="0" w:beforeAutospacing="0" w:after="240" w:afterAutospacing="0" w:line="360" w:lineRule="atLeast"/>
        <w:textAlignment w:val="baseline"/>
        <w:rPr>
          <w:rFonts w:asciiTheme="minorHAnsi" w:hAnsiTheme="minorHAnsi" w:cs="Arial"/>
          <w:color w:val="222222"/>
        </w:rPr>
      </w:pPr>
      <w:r w:rsidRPr="002F1734">
        <w:rPr>
          <w:rFonts w:asciiTheme="minorHAnsi" w:hAnsiTheme="minorHAnsi" w:cs="Arial"/>
          <w:color w:val="222222"/>
        </w:rPr>
        <w:t>And that’s pretty much it. Now define your HTML page like below.</w:t>
      </w:r>
    </w:p>
    <w:tbl>
      <w:tblPr>
        <w:tblW w:w="10545" w:type="dxa"/>
        <w:tblCellMar>
          <w:left w:w="0" w:type="dxa"/>
          <w:right w:w="0" w:type="dxa"/>
        </w:tblCellMar>
        <w:tblLook w:val="04A0" w:firstRow="1" w:lastRow="0" w:firstColumn="1" w:lastColumn="0" w:noHBand="0" w:noVBand="1"/>
      </w:tblPr>
      <w:tblGrid>
        <w:gridCol w:w="10545"/>
      </w:tblGrid>
      <w:tr w:rsidR="006546D1" w:rsidRPr="002F1734" w:rsidTr="006546D1">
        <w:tc>
          <w:tcPr>
            <w:tcW w:w="10545" w:type="dxa"/>
            <w:shd w:val="clear" w:color="auto" w:fill="F5F5F5"/>
            <w:vAlign w:val="center"/>
            <w:hideMark/>
          </w:tcPr>
          <w:p w:rsidR="006546D1" w:rsidRPr="002F1734" w:rsidRDefault="006546D1" w:rsidP="006546D1">
            <w:pPr>
              <w:rPr>
                <w:sz w:val="24"/>
                <w:szCs w:val="24"/>
              </w:rPr>
            </w:pPr>
            <w:r w:rsidRPr="002F1734">
              <w:rPr>
                <w:rStyle w:val="HTMLCode"/>
                <w:rFonts w:asciiTheme="minorHAnsi" w:eastAsiaTheme="minorHAnsi" w:hAnsiTheme="minorHAnsi"/>
                <w:sz w:val="24"/>
                <w:szCs w:val="24"/>
              </w:rPr>
              <w:t>&lt;!DOCTYPE html&gt;</w:t>
            </w:r>
          </w:p>
          <w:p w:rsidR="006546D1" w:rsidRPr="002F1734" w:rsidRDefault="006546D1" w:rsidP="006546D1">
            <w:pPr>
              <w:rPr>
                <w:sz w:val="24"/>
                <w:szCs w:val="24"/>
              </w:rPr>
            </w:pPr>
            <w:r w:rsidRPr="002F1734">
              <w:rPr>
                <w:rStyle w:val="HTMLCode"/>
                <w:rFonts w:asciiTheme="minorHAnsi" w:eastAsiaTheme="minorHAnsi" w:hAnsiTheme="minorHAnsi"/>
                <w:sz w:val="24"/>
                <w:szCs w:val="24"/>
              </w:rPr>
              <w:t>&lt;html</w:t>
            </w:r>
            <w:r w:rsidRPr="002F1734">
              <w:rPr>
                <w:sz w:val="24"/>
                <w:szCs w:val="24"/>
              </w:rPr>
              <w:t xml:space="preserve"> </w:t>
            </w:r>
            <w:proofErr w:type="spellStart"/>
            <w:r w:rsidRPr="002F1734">
              <w:rPr>
                <w:rStyle w:val="HTMLCode"/>
                <w:rFonts w:asciiTheme="minorHAnsi" w:eastAsiaTheme="minorHAnsi" w:hAnsiTheme="minorHAnsi"/>
                <w:sz w:val="24"/>
                <w:szCs w:val="24"/>
              </w:rPr>
              <w:t>ng</w:t>
            </w:r>
            <w:proofErr w:type="spellEnd"/>
            <w:r w:rsidRPr="002F1734">
              <w:rPr>
                <w:rStyle w:val="HTMLCode"/>
                <w:rFonts w:asciiTheme="minorHAnsi" w:eastAsiaTheme="minorHAnsi" w:hAnsiTheme="minorHAnsi"/>
                <w:sz w:val="24"/>
                <w:szCs w:val="24"/>
              </w:rPr>
              <w:t>-app&gt;</w:t>
            </w:r>
          </w:p>
          <w:p w:rsidR="006546D1" w:rsidRPr="002F1734" w:rsidRDefault="006546D1" w:rsidP="006546D1">
            <w:pPr>
              <w:rPr>
                <w:sz w:val="24"/>
                <w:szCs w:val="24"/>
              </w:rPr>
            </w:pPr>
            <w:r w:rsidRPr="002F1734">
              <w:rPr>
                <w:rStyle w:val="HTMLCode"/>
                <w:rFonts w:asciiTheme="minorHAnsi" w:eastAsiaTheme="minorHAnsi" w:hAnsiTheme="minorHAnsi"/>
                <w:sz w:val="24"/>
                <w:szCs w:val="24"/>
              </w:rPr>
              <w:t>&lt;head&gt;</w:t>
            </w:r>
          </w:p>
          <w:p w:rsidR="006546D1" w:rsidRPr="002F1734" w:rsidRDefault="006546D1" w:rsidP="006546D1">
            <w:pPr>
              <w:rPr>
                <w:sz w:val="24"/>
                <w:szCs w:val="24"/>
              </w:rPr>
            </w:pPr>
            <w:r w:rsidRPr="002F1734">
              <w:rPr>
                <w:rStyle w:val="HTMLCode"/>
                <w:rFonts w:asciiTheme="minorHAnsi" w:eastAsiaTheme="minorHAnsi" w:hAnsiTheme="minorHAnsi"/>
                <w:color w:val="AA3333"/>
                <w:sz w:val="24"/>
                <w:szCs w:val="24"/>
              </w:rPr>
              <w:t>    </w:t>
            </w:r>
            <w:r w:rsidRPr="002F1734">
              <w:rPr>
                <w:rStyle w:val="HTMLCode"/>
                <w:rFonts w:asciiTheme="minorHAnsi" w:eastAsiaTheme="minorHAnsi" w:hAnsiTheme="minorHAnsi"/>
                <w:sz w:val="24"/>
                <w:szCs w:val="24"/>
              </w:rPr>
              <w:t xml:space="preserve">&lt;title&gt;Hello World, </w:t>
            </w:r>
            <w:proofErr w:type="spellStart"/>
            <w:r w:rsidRPr="002F1734">
              <w:rPr>
                <w:rStyle w:val="HTMLCode"/>
                <w:rFonts w:asciiTheme="minorHAnsi" w:eastAsiaTheme="minorHAnsi" w:hAnsiTheme="minorHAnsi"/>
                <w:sz w:val="24"/>
                <w:szCs w:val="24"/>
              </w:rPr>
              <w:t>AngularJS</w:t>
            </w:r>
            <w:proofErr w:type="spellEnd"/>
            <w:r w:rsidRPr="002F1734">
              <w:rPr>
                <w:rStyle w:val="HTMLCode"/>
                <w:rFonts w:asciiTheme="minorHAnsi" w:eastAsiaTheme="minorHAnsi" w:hAnsiTheme="minorHAnsi"/>
                <w:sz w:val="24"/>
                <w:szCs w:val="24"/>
              </w:rPr>
              <w:t xml:space="preserve"> - ViralPatel.net&lt;/title&gt;</w:t>
            </w:r>
          </w:p>
          <w:p w:rsidR="006546D1" w:rsidRPr="002F1734" w:rsidRDefault="006546D1" w:rsidP="006546D1">
            <w:pPr>
              <w:rPr>
                <w:sz w:val="24"/>
                <w:szCs w:val="24"/>
              </w:rPr>
            </w:pPr>
            <w:r w:rsidRPr="002F1734">
              <w:rPr>
                <w:rStyle w:val="HTMLCode"/>
                <w:rFonts w:asciiTheme="minorHAnsi" w:eastAsiaTheme="minorHAnsi" w:hAnsiTheme="minorHAnsi"/>
                <w:color w:val="AA3333"/>
                <w:sz w:val="24"/>
                <w:szCs w:val="24"/>
              </w:rPr>
              <w:t>    </w:t>
            </w:r>
            <w:r w:rsidRPr="002F1734">
              <w:rPr>
                <w:rStyle w:val="HTMLCode"/>
                <w:rFonts w:asciiTheme="minorHAnsi" w:eastAsiaTheme="minorHAnsi" w:hAnsiTheme="minorHAnsi"/>
                <w:sz w:val="24"/>
                <w:szCs w:val="24"/>
              </w:rPr>
              <w:t>&lt;script</w:t>
            </w:r>
            <w:r w:rsidRPr="002F1734">
              <w:rPr>
                <w:sz w:val="24"/>
                <w:szCs w:val="24"/>
              </w:rPr>
              <w:t xml:space="preserve"> </w:t>
            </w:r>
            <w:r w:rsidRPr="002F1734">
              <w:rPr>
                <w:rStyle w:val="HTMLCode"/>
                <w:rFonts w:asciiTheme="minorHAnsi" w:eastAsiaTheme="minorHAnsi" w:hAnsiTheme="minorHAnsi"/>
                <w:sz w:val="24"/>
                <w:szCs w:val="24"/>
              </w:rPr>
              <w:t>type="text/</w:t>
            </w:r>
            <w:proofErr w:type="spellStart"/>
            <w:r w:rsidRPr="002F1734">
              <w:rPr>
                <w:rStyle w:val="HTMLCode"/>
                <w:rFonts w:asciiTheme="minorHAnsi" w:eastAsiaTheme="minorHAnsi" w:hAnsiTheme="minorHAnsi"/>
                <w:sz w:val="24"/>
                <w:szCs w:val="24"/>
              </w:rPr>
              <w:t>javascript</w:t>
            </w:r>
            <w:proofErr w:type="spellEnd"/>
            <w:r w:rsidRPr="002F1734">
              <w:rPr>
                <w:rStyle w:val="HTMLCode"/>
                <w:rFonts w:asciiTheme="minorHAnsi" w:eastAsiaTheme="minorHAnsi" w:hAnsiTheme="minorHAnsi"/>
                <w:sz w:val="24"/>
                <w:szCs w:val="24"/>
              </w:rPr>
              <w:t>"</w:t>
            </w:r>
          </w:p>
          <w:p w:rsidR="006546D1" w:rsidRPr="002F1734" w:rsidRDefault="006546D1" w:rsidP="006546D1">
            <w:pPr>
              <w:rPr>
                <w:sz w:val="24"/>
                <w:szCs w:val="24"/>
              </w:rPr>
            </w:pPr>
            <w:r w:rsidRPr="002F1734">
              <w:rPr>
                <w:rStyle w:val="HTMLCode"/>
                <w:rFonts w:asciiTheme="minorHAnsi" w:eastAsiaTheme="minorHAnsi" w:hAnsiTheme="minorHAnsi"/>
                <w:color w:val="AA3333"/>
                <w:sz w:val="24"/>
                <w:szCs w:val="24"/>
              </w:rPr>
              <w:t>        </w:t>
            </w:r>
            <w:r w:rsidRPr="002F1734">
              <w:rPr>
                <w:rStyle w:val="HTMLCode"/>
                <w:rFonts w:asciiTheme="minorHAnsi" w:eastAsiaTheme="minorHAnsi" w:hAnsiTheme="minorHAnsi"/>
                <w:sz w:val="24"/>
                <w:szCs w:val="24"/>
              </w:rPr>
              <w:t>src="//ajax.googleapis.com/ajax/libs/angularjs/1.0.7/angular.min.js"&gt;&lt;/script&gt;</w:t>
            </w:r>
          </w:p>
          <w:p w:rsidR="006546D1" w:rsidRPr="002F1734" w:rsidRDefault="006546D1" w:rsidP="006546D1">
            <w:pPr>
              <w:rPr>
                <w:sz w:val="24"/>
                <w:szCs w:val="24"/>
              </w:rPr>
            </w:pPr>
            <w:r w:rsidRPr="002F1734">
              <w:rPr>
                <w:sz w:val="24"/>
                <w:szCs w:val="24"/>
              </w:rPr>
              <w:t> </w:t>
            </w:r>
          </w:p>
          <w:p w:rsidR="006546D1" w:rsidRPr="002F1734" w:rsidRDefault="006546D1" w:rsidP="006546D1">
            <w:pPr>
              <w:rPr>
                <w:sz w:val="24"/>
                <w:szCs w:val="24"/>
              </w:rPr>
            </w:pPr>
            <w:r w:rsidRPr="002F1734">
              <w:rPr>
                <w:rStyle w:val="HTMLCode"/>
                <w:rFonts w:asciiTheme="minorHAnsi" w:eastAsiaTheme="minorHAnsi" w:hAnsiTheme="minorHAnsi"/>
                <w:sz w:val="24"/>
                <w:szCs w:val="24"/>
              </w:rPr>
              <w:t>&lt;/head&gt;</w:t>
            </w:r>
          </w:p>
          <w:p w:rsidR="006546D1" w:rsidRPr="002F1734" w:rsidRDefault="006546D1" w:rsidP="006546D1">
            <w:pPr>
              <w:rPr>
                <w:sz w:val="24"/>
                <w:szCs w:val="24"/>
              </w:rPr>
            </w:pPr>
            <w:r w:rsidRPr="002F1734">
              <w:rPr>
                <w:rStyle w:val="HTMLCode"/>
                <w:rFonts w:asciiTheme="minorHAnsi" w:eastAsiaTheme="minorHAnsi" w:hAnsiTheme="minorHAnsi"/>
                <w:sz w:val="24"/>
                <w:szCs w:val="24"/>
              </w:rPr>
              <w:t>&lt;body&gt;</w:t>
            </w:r>
          </w:p>
          <w:p w:rsidR="006546D1" w:rsidRPr="002F1734" w:rsidRDefault="006546D1" w:rsidP="006546D1">
            <w:pPr>
              <w:rPr>
                <w:sz w:val="24"/>
                <w:szCs w:val="24"/>
              </w:rPr>
            </w:pPr>
            <w:r w:rsidRPr="002F1734">
              <w:rPr>
                <w:rStyle w:val="HTMLCode"/>
                <w:rFonts w:asciiTheme="minorHAnsi" w:eastAsiaTheme="minorHAnsi" w:hAnsiTheme="minorHAnsi"/>
                <w:color w:val="AA3333"/>
                <w:sz w:val="24"/>
                <w:szCs w:val="24"/>
              </w:rPr>
              <w:t>    </w:t>
            </w:r>
            <w:r w:rsidRPr="002F1734">
              <w:rPr>
                <w:sz w:val="24"/>
                <w:szCs w:val="24"/>
              </w:rPr>
              <w:t> </w:t>
            </w:r>
          </w:p>
          <w:p w:rsidR="006546D1" w:rsidRPr="002F1734" w:rsidRDefault="006546D1" w:rsidP="006546D1">
            <w:pPr>
              <w:rPr>
                <w:sz w:val="24"/>
                <w:szCs w:val="24"/>
              </w:rPr>
            </w:pPr>
            <w:r w:rsidRPr="002F1734">
              <w:rPr>
                <w:rStyle w:val="HTMLCode"/>
                <w:rFonts w:asciiTheme="minorHAnsi" w:eastAsiaTheme="minorHAnsi" w:hAnsiTheme="minorHAnsi"/>
                <w:color w:val="AA3333"/>
                <w:sz w:val="24"/>
                <w:szCs w:val="24"/>
              </w:rPr>
              <w:t>    </w:t>
            </w:r>
            <w:r w:rsidRPr="002F1734">
              <w:rPr>
                <w:rStyle w:val="HTMLCode"/>
                <w:rFonts w:asciiTheme="minorHAnsi" w:eastAsiaTheme="minorHAnsi" w:hAnsiTheme="minorHAnsi"/>
                <w:sz w:val="24"/>
                <w:szCs w:val="24"/>
              </w:rPr>
              <w:t>Write some text in textbox:</w:t>
            </w:r>
          </w:p>
          <w:p w:rsidR="006546D1" w:rsidRPr="002F1734" w:rsidRDefault="006546D1" w:rsidP="006546D1">
            <w:pPr>
              <w:rPr>
                <w:sz w:val="24"/>
                <w:szCs w:val="24"/>
              </w:rPr>
            </w:pPr>
            <w:r w:rsidRPr="002F1734">
              <w:rPr>
                <w:rStyle w:val="HTMLCode"/>
                <w:rFonts w:asciiTheme="minorHAnsi" w:eastAsiaTheme="minorHAnsi" w:hAnsiTheme="minorHAnsi"/>
                <w:color w:val="AA3333"/>
                <w:sz w:val="24"/>
                <w:szCs w:val="24"/>
              </w:rPr>
              <w:lastRenderedPageBreak/>
              <w:t>    </w:t>
            </w:r>
            <w:r w:rsidRPr="002F1734">
              <w:rPr>
                <w:rStyle w:val="HTMLCode"/>
                <w:rFonts w:asciiTheme="minorHAnsi" w:eastAsiaTheme="minorHAnsi" w:hAnsiTheme="minorHAnsi"/>
                <w:sz w:val="24"/>
                <w:szCs w:val="24"/>
              </w:rPr>
              <w:t>&lt;input</w:t>
            </w:r>
            <w:r w:rsidRPr="002F1734">
              <w:rPr>
                <w:sz w:val="24"/>
                <w:szCs w:val="24"/>
              </w:rPr>
              <w:t xml:space="preserve"> </w:t>
            </w:r>
            <w:r w:rsidRPr="002F1734">
              <w:rPr>
                <w:rStyle w:val="HTMLCode"/>
                <w:rFonts w:asciiTheme="minorHAnsi" w:eastAsiaTheme="minorHAnsi" w:hAnsiTheme="minorHAnsi"/>
                <w:sz w:val="24"/>
                <w:szCs w:val="24"/>
              </w:rPr>
              <w:t>type="text"</w:t>
            </w:r>
            <w:r w:rsidRPr="002F1734">
              <w:rPr>
                <w:sz w:val="24"/>
                <w:szCs w:val="24"/>
              </w:rPr>
              <w:t xml:space="preserve"> </w:t>
            </w:r>
            <w:proofErr w:type="spellStart"/>
            <w:r w:rsidRPr="002F1734">
              <w:rPr>
                <w:rStyle w:val="HTMLCode"/>
                <w:rFonts w:asciiTheme="minorHAnsi" w:eastAsiaTheme="minorHAnsi" w:hAnsiTheme="minorHAnsi"/>
                <w:sz w:val="24"/>
                <w:szCs w:val="24"/>
              </w:rPr>
              <w:t>ng</w:t>
            </w:r>
            <w:proofErr w:type="spellEnd"/>
            <w:r w:rsidRPr="002F1734">
              <w:rPr>
                <w:rStyle w:val="HTMLCode"/>
                <w:rFonts w:asciiTheme="minorHAnsi" w:eastAsiaTheme="minorHAnsi" w:hAnsiTheme="minorHAnsi"/>
                <w:sz w:val="24"/>
                <w:szCs w:val="24"/>
              </w:rPr>
              <w:t>-model="</w:t>
            </w:r>
            <w:proofErr w:type="spellStart"/>
            <w:r w:rsidRPr="002F1734">
              <w:rPr>
                <w:rStyle w:val="HTMLCode"/>
                <w:rFonts w:asciiTheme="minorHAnsi" w:eastAsiaTheme="minorHAnsi" w:hAnsiTheme="minorHAnsi"/>
                <w:sz w:val="24"/>
                <w:szCs w:val="24"/>
              </w:rPr>
              <w:t>sometext</w:t>
            </w:r>
            <w:proofErr w:type="spellEnd"/>
            <w:r w:rsidRPr="002F1734">
              <w:rPr>
                <w:rStyle w:val="HTMLCode"/>
                <w:rFonts w:asciiTheme="minorHAnsi" w:eastAsiaTheme="minorHAnsi" w:hAnsiTheme="minorHAnsi"/>
                <w:sz w:val="24"/>
                <w:szCs w:val="24"/>
              </w:rPr>
              <w:t>"</w:t>
            </w:r>
            <w:r w:rsidRPr="002F1734">
              <w:rPr>
                <w:sz w:val="24"/>
                <w:szCs w:val="24"/>
              </w:rPr>
              <w:t xml:space="preserve"> </w:t>
            </w:r>
            <w:r w:rsidRPr="002F1734">
              <w:rPr>
                <w:rStyle w:val="HTMLCode"/>
                <w:rFonts w:asciiTheme="minorHAnsi" w:eastAsiaTheme="minorHAnsi" w:hAnsiTheme="minorHAnsi"/>
                <w:sz w:val="24"/>
                <w:szCs w:val="24"/>
              </w:rPr>
              <w:t>/&gt;</w:t>
            </w:r>
          </w:p>
          <w:p w:rsidR="006546D1" w:rsidRPr="002F1734" w:rsidRDefault="006546D1" w:rsidP="006546D1">
            <w:pPr>
              <w:rPr>
                <w:sz w:val="24"/>
                <w:szCs w:val="24"/>
              </w:rPr>
            </w:pPr>
            <w:r w:rsidRPr="002F1734">
              <w:rPr>
                <w:sz w:val="24"/>
                <w:szCs w:val="24"/>
              </w:rPr>
              <w:t> </w:t>
            </w:r>
          </w:p>
          <w:p w:rsidR="006546D1" w:rsidRPr="002F1734" w:rsidRDefault="006546D1" w:rsidP="006546D1">
            <w:pPr>
              <w:rPr>
                <w:sz w:val="24"/>
                <w:szCs w:val="24"/>
              </w:rPr>
            </w:pPr>
            <w:r w:rsidRPr="002F1734">
              <w:rPr>
                <w:rStyle w:val="HTMLCode"/>
                <w:rFonts w:asciiTheme="minorHAnsi" w:eastAsiaTheme="minorHAnsi" w:hAnsiTheme="minorHAnsi"/>
                <w:color w:val="AA3333"/>
                <w:sz w:val="24"/>
                <w:szCs w:val="24"/>
              </w:rPr>
              <w:t>    </w:t>
            </w:r>
            <w:r w:rsidRPr="002F1734">
              <w:rPr>
                <w:rStyle w:val="HTMLCode"/>
                <w:rFonts w:asciiTheme="minorHAnsi" w:eastAsiaTheme="minorHAnsi" w:hAnsiTheme="minorHAnsi"/>
                <w:sz w:val="24"/>
                <w:szCs w:val="24"/>
              </w:rPr>
              <w:t xml:space="preserve">&lt;h1&gt;Hello {{ </w:t>
            </w:r>
            <w:proofErr w:type="spellStart"/>
            <w:r w:rsidRPr="002F1734">
              <w:rPr>
                <w:rStyle w:val="HTMLCode"/>
                <w:rFonts w:asciiTheme="minorHAnsi" w:eastAsiaTheme="minorHAnsi" w:hAnsiTheme="minorHAnsi"/>
                <w:sz w:val="24"/>
                <w:szCs w:val="24"/>
              </w:rPr>
              <w:t>sometext</w:t>
            </w:r>
            <w:proofErr w:type="spellEnd"/>
            <w:r w:rsidRPr="002F1734">
              <w:rPr>
                <w:rStyle w:val="HTMLCode"/>
                <w:rFonts w:asciiTheme="minorHAnsi" w:eastAsiaTheme="minorHAnsi" w:hAnsiTheme="minorHAnsi"/>
                <w:sz w:val="24"/>
                <w:szCs w:val="24"/>
              </w:rPr>
              <w:t xml:space="preserve"> }}&lt;/h1&gt;</w:t>
            </w:r>
          </w:p>
          <w:p w:rsidR="006546D1" w:rsidRPr="002F1734" w:rsidRDefault="006546D1" w:rsidP="006546D1">
            <w:pPr>
              <w:rPr>
                <w:sz w:val="24"/>
                <w:szCs w:val="24"/>
              </w:rPr>
            </w:pPr>
            <w:r w:rsidRPr="002F1734">
              <w:rPr>
                <w:rStyle w:val="HTMLCode"/>
                <w:rFonts w:asciiTheme="minorHAnsi" w:eastAsiaTheme="minorHAnsi" w:hAnsiTheme="minorHAnsi"/>
                <w:color w:val="AA3333"/>
                <w:sz w:val="24"/>
                <w:szCs w:val="24"/>
              </w:rPr>
              <w:t>    </w:t>
            </w:r>
            <w:r w:rsidRPr="002F1734">
              <w:rPr>
                <w:sz w:val="24"/>
                <w:szCs w:val="24"/>
              </w:rPr>
              <w:t> </w:t>
            </w:r>
          </w:p>
          <w:p w:rsidR="006546D1" w:rsidRPr="002F1734" w:rsidRDefault="006546D1" w:rsidP="006546D1">
            <w:pPr>
              <w:rPr>
                <w:sz w:val="24"/>
                <w:szCs w:val="24"/>
              </w:rPr>
            </w:pPr>
            <w:r w:rsidRPr="002F1734">
              <w:rPr>
                <w:rStyle w:val="HTMLCode"/>
                <w:rFonts w:asciiTheme="minorHAnsi" w:eastAsiaTheme="minorHAnsi" w:hAnsiTheme="minorHAnsi"/>
                <w:sz w:val="24"/>
                <w:szCs w:val="24"/>
              </w:rPr>
              <w:t>&lt;/body&gt;</w:t>
            </w:r>
          </w:p>
          <w:p w:rsidR="006546D1" w:rsidRPr="002F1734" w:rsidRDefault="006546D1" w:rsidP="006546D1">
            <w:pPr>
              <w:rPr>
                <w:sz w:val="24"/>
                <w:szCs w:val="24"/>
              </w:rPr>
            </w:pPr>
            <w:r w:rsidRPr="002F1734">
              <w:rPr>
                <w:rStyle w:val="HTMLCode"/>
                <w:rFonts w:asciiTheme="minorHAnsi" w:eastAsiaTheme="minorHAnsi" w:hAnsiTheme="minorHAnsi"/>
                <w:sz w:val="24"/>
                <w:szCs w:val="24"/>
              </w:rPr>
              <w:t>&lt;/html&gt;</w:t>
            </w:r>
          </w:p>
        </w:tc>
      </w:tr>
    </w:tbl>
    <w:p w:rsidR="006546D1" w:rsidRPr="002F1734" w:rsidRDefault="006546D1" w:rsidP="006546D1">
      <w:pPr>
        <w:pStyle w:val="NormalWeb"/>
        <w:shd w:val="clear" w:color="auto" w:fill="FFFFFF"/>
        <w:spacing w:before="0" w:beforeAutospacing="0" w:after="0" w:afterAutospacing="0" w:line="360" w:lineRule="atLeast"/>
        <w:textAlignment w:val="baseline"/>
        <w:rPr>
          <w:rFonts w:asciiTheme="minorHAnsi" w:hAnsiTheme="minorHAnsi" w:cs="Arial"/>
          <w:color w:val="222222"/>
        </w:rPr>
      </w:pPr>
      <w:r w:rsidRPr="002F1734">
        <w:rPr>
          <w:rFonts w:asciiTheme="minorHAnsi" w:hAnsiTheme="minorHAnsi" w:cs="Arial"/>
          <w:b/>
          <w:bCs/>
          <w:color w:val="222222"/>
          <w:bdr w:val="none" w:sz="0" w:space="0" w:color="auto" w:frame="1"/>
        </w:rPr>
        <w:lastRenderedPageBreak/>
        <w:t>Online Demo</w:t>
      </w:r>
      <w:r w:rsidRPr="002F1734">
        <w:rPr>
          <w:rFonts w:asciiTheme="minorHAnsi" w:hAnsiTheme="minorHAnsi" w:cs="Arial"/>
          <w:color w:val="222222"/>
        </w:rPr>
        <w:br/>
      </w:r>
      <w:r w:rsidRPr="002F1734">
        <w:rPr>
          <w:rFonts w:asciiTheme="minorHAnsi" w:hAnsiTheme="minorHAnsi" w:cs="Arial"/>
          <w:color w:val="222222"/>
        </w:rPr>
        <w:br/>
      </w:r>
      <w:proofErr w:type="gramStart"/>
      <w:r w:rsidRPr="002F1734">
        <w:rPr>
          <w:rFonts w:asciiTheme="minorHAnsi" w:hAnsiTheme="minorHAnsi" w:cs="Arial"/>
          <w:color w:val="222222"/>
        </w:rPr>
        <w:t>If</w:t>
      </w:r>
      <w:proofErr w:type="gramEnd"/>
      <w:r w:rsidRPr="002F1734">
        <w:rPr>
          <w:rFonts w:asciiTheme="minorHAnsi" w:hAnsiTheme="minorHAnsi" w:cs="Arial"/>
          <w:color w:val="222222"/>
        </w:rPr>
        <w:t xml:space="preserve"> you want to change and play around with code use this </w:t>
      </w:r>
      <w:proofErr w:type="spellStart"/>
      <w:r w:rsidRPr="002F1734">
        <w:rPr>
          <w:rFonts w:asciiTheme="minorHAnsi" w:hAnsiTheme="minorHAnsi" w:cs="Arial"/>
          <w:color w:val="222222"/>
        </w:rPr>
        <w:t>JSFiddle</w:t>
      </w:r>
      <w:proofErr w:type="spellEnd"/>
      <w:r w:rsidRPr="002F1734">
        <w:rPr>
          <w:rFonts w:asciiTheme="minorHAnsi" w:hAnsiTheme="minorHAnsi" w:cs="Arial"/>
          <w:color w:val="222222"/>
        </w:rPr>
        <w:t>:</w:t>
      </w:r>
      <w:r w:rsidRPr="002F1734">
        <w:rPr>
          <w:rStyle w:val="apple-converted-space"/>
          <w:rFonts w:asciiTheme="minorHAnsi" w:hAnsiTheme="minorHAnsi" w:cs="Arial"/>
          <w:color w:val="222222"/>
        </w:rPr>
        <w:t> </w:t>
      </w:r>
      <w:hyperlink r:id="rId19" w:tgtFrame="_new" w:history="1">
        <w:r w:rsidRPr="002F1734">
          <w:rPr>
            <w:rStyle w:val="Hyperlink"/>
            <w:rFonts w:asciiTheme="minorHAnsi" w:hAnsiTheme="minorHAnsi" w:cs="Arial"/>
            <w:color w:val="075FB8"/>
            <w:bdr w:val="none" w:sz="0" w:space="0" w:color="auto" w:frame="1"/>
          </w:rPr>
          <w:t>http://jsfiddle.net/viralpatel/vFcZ7/</w:t>
        </w:r>
      </w:hyperlink>
    </w:p>
    <w:p w:rsidR="006546D1" w:rsidRPr="002F1734" w:rsidRDefault="006546D1" w:rsidP="006546D1">
      <w:pPr>
        <w:pStyle w:val="NormalWeb"/>
        <w:shd w:val="clear" w:color="auto" w:fill="FFFFFF"/>
        <w:spacing w:before="0" w:beforeAutospacing="0" w:after="240" w:afterAutospacing="0" w:line="360" w:lineRule="atLeast"/>
        <w:textAlignment w:val="baseline"/>
        <w:rPr>
          <w:rFonts w:asciiTheme="minorHAnsi" w:hAnsiTheme="minorHAnsi" w:cs="Arial"/>
          <w:color w:val="222222"/>
        </w:rPr>
      </w:pPr>
      <w:r w:rsidRPr="002F1734">
        <w:rPr>
          <w:rFonts w:asciiTheme="minorHAnsi" w:hAnsiTheme="minorHAnsi" w:cs="Arial"/>
          <w:color w:val="222222"/>
        </w:rPr>
        <w:t>Just write some text in above demo and see how the value after “Hello” changes.</w:t>
      </w:r>
    </w:p>
    <w:p w:rsidR="006546D1" w:rsidRPr="002F1734" w:rsidRDefault="006546D1" w:rsidP="006546D1">
      <w:pPr>
        <w:pStyle w:val="NormalWeb"/>
        <w:shd w:val="clear" w:color="auto" w:fill="FFFFFF"/>
        <w:spacing w:before="0" w:beforeAutospacing="0" w:after="240" w:afterAutospacing="0" w:line="360" w:lineRule="atLeast"/>
        <w:textAlignment w:val="baseline"/>
        <w:rPr>
          <w:rFonts w:asciiTheme="minorHAnsi" w:hAnsiTheme="minorHAnsi" w:cs="Arial"/>
          <w:color w:val="222222"/>
        </w:rPr>
      </w:pPr>
      <w:r w:rsidRPr="002F1734">
        <w:rPr>
          <w:rFonts w:asciiTheme="minorHAnsi" w:hAnsiTheme="minorHAnsi" w:cs="Arial"/>
          <w:color w:val="222222"/>
        </w:rPr>
        <w:t>Note that we didn’t write a single line of JavaScript and still this example works like a charm! Let us go through the demo step by step. There are some Angular related tags we put in our HTML document.</w:t>
      </w:r>
    </w:p>
    <w:p w:rsidR="006546D1" w:rsidRPr="002F1734" w:rsidRDefault="006546D1" w:rsidP="006546D1">
      <w:pPr>
        <w:pStyle w:val="Heading3"/>
        <w:shd w:val="clear" w:color="auto" w:fill="FFFFFF"/>
        <w:spacing w:before="0" w:after="48" w:line="288" w:lineRule="atLeast"/>
        <w:textAlignment w:val="baseline"/>
        <w:rPr>
          <w:rFonts w:asciiTheme="minorHAnsi" w:hAnsiTheme="minorHAnsi" w:cs="Times New Roman"/>
          <w:b w:val="0"/>
          <w:bCs w:val="0"/>
          <w:color w:val="333333"/>
          <w:sz w:val="24"/>
          <w:szCs w:val="24"/>
        </w:rPr>
      </w:pPr>
      <w:proofErr w:type="spellStart"/>
      <w:proofErr w:type="gramStart"/>
      <w:r w:rsidRPr="002F1734">
        <w:rPr>
          <w:rFonts w:asciiTheme="minorHAnsi" w:hAnsiTheme="minorHAnsi"/>
          <w:b w:val="0"/>
          <w:bCs w:val="0"/>
          <w:color w:val="333333"/>
          <w:sz w:val="24"/>
          <w:szCs w:val="24"/>
        </w:rPr>
        <w:t>ng</w:t>
      </w:r>
      <w:proofErr w:type="spellEnd"/>
      <w:r w:rsidRPr="002F1734">
        <w:rPr>
          <w:rFonts w:asciiTheme="minorHAnsi" w:hAnsiTheme="minorHAnsi"/>
          <w:b w:val="0"/>
          <w:bCs w:val="0"/>
          <w:color w:val="333333"/>
          <w:sz w:val="24"/>
          <w:szCs w:val="24"/>
        </w:rPr>
        <w:t>-app</w:t>
      </w:r>
      <w:proofErr w:type="gramEnd"/>
    </w:p>
    <w:p w:rsidR="006546D1" w:rsidRPr="002F1734" w:rsidRDefault="006546D1" w:rsidP="006546D1">
      <w:pPr>
        <w:pStyle w:val="NormalWeb"/>
        <w:shd w:val="clear" w:color="auto" w:fill="FFFFFF"/>
        <w:spacing w:before="0" w:beforeAutospacing="0" w:after="0" w:afterAutospacing="0" w:line="360" w:lineRule="atLeast"/>
        <w:textAlignment w:val="baseline"/>
        <w:rPr>
          <w:rFonts w:asciiTheme="minorHAnsi" w:hAnsiTheme="minorHAnsi" w:cs="Arial"/>
          <w:color w:val="222222"/>
        </w:rPr>
      </w:pPr>
      <w:r w:rsidRPr="002F1734">
        <w:rPr>
          <w:rFonts w:asciiTheme="minorHAnsi" w:hAnsiTheme="minorHAnsi" w:cs="Arial"/>
          <w:color w:val="222222"/>
        </w:rPr>
        <w:t>First thing that we notice is an attribute</w:t>
      </w:r>
      <w:r w:rsidRPr="002F1734">
        <w:rPr>
          <w:rStyle w:val="apple-converted-space"/>
          <w:rFonts w:asciiTheme="minorHAnsi" w:hAnsiTheme="minorHAnsi" w:cs="Arial"/>
          <w:color w:val="222222"/>
        </w:rPr>
        <w:t> </w:t>
      </w:r>
      <w:proofErr w:type="spellStart"/>
      <w:r w:rsidRPr="002F1734">
        <w:rPr>
          <w:rStyle w:val="HTMLCode"/>
          <w:rFonts w:asciiTheme="minorHAnsi" w:hAnsiTheme="minorHAnsi" w:cs="Consolas"/>
          <w:color w:val="AA3333"/>
          <w:sz w:val="24"/>
          <w:szCs w:val="24"/>
          <w:bdr w:val="none" w:sz="0" w:space="0" w:color="auto" w:frame="1"/>
          <w:shd w:val="clear" w:color="auto" w:fill="EFEFEF"/>
        </w:rPr>
        <w:t>ng</w:t>
      </w:r>
      <w:proofErr w:type="spellEnd"/>
      <w:r w:rsidRPr="002F1734">
        <w:rPr>
          <w:rStyle w:val="HTMLCode"/>
          <w:rFonts w:asciiTheme="minorHAnsi" w:hAnsiTheme="minorHAnsi" w:cs="Consolas"/>
          <w:color w:val="AA3333"/>
          <w:sz w:val="24"/>
          <w:szCs w:val="24"/>
          <w:bdr w:val="none" w:sz="0" w:space="0" w:color="auto" w:frame="1"/>
          <w:shd w:val="clear" w:color="auto" w:fill="EFEFEF"/>
        </w:rPr>
        <w:t>-app</w:t>
      </w:r>
      <w:r w:rsidRPr="002F1734">
        <w:rPr>
          <w:rStyle w:val="apple-converted-space"/>
          <w:rFonts w:asciiTheme="minorHAnsi" w:hAnsiTheme="minorHAnsi" w:cs="Arial"/>
          <w:color w:val="222222"/>
        </w:rPr>
        <w:t> </w:t>
      </w:r>
      <w:r w:rsidRPr="002F1734">
        <w:rPr>
          <w:rFonts w:asciiTheme="minorHAnsi" w:hAnsiTheme="minorHAnsi" w:cs="Arial"/>
          <w:color w:val="222222"/>
        </w:rPr>
        <w:t>within</w:t>
      </w:r>
      <w:r w:rsidRPr="002F1734">
        <w:rPr>
          <w:rStyle w:val="apple-converted-space"/>
          <w:rFonts w:asciiTheme="minorHAnsi" w:hAnsiTheme="minorHAnsi" w:cs="Arial"/>
          <w:color w:val="222222"/>
        </w:rPr>
        <w:t> </w:t>
      </w:r>
      <w:r w:rsidRPr="002F1734">
        <w:rPr>
          <w:rStyle w:val="HTMLCode"/>
          <w:rFonts w:asciiTheme="minorHAnsi" w:hAnsiTheme="minorHAnsi" w:cs="Consolas"/>
          <w:color w:val="AA3333"/>
          <w:sz w:val="24"/>
          <w:szCs w:val="24"/>
          <w:bdr w:val="none" w:sz="0" w:space="0" w:color="auto" w:frame="1"/>
          <w:shd w:val="clear" w:color="auto" w:fill="EFEFEF"/>
        </w:rPr>
        <w:t>&lt;html&gt;</w:t>
      </w:r>
      <w:r w:rsidRPr="002F1734">
        <w:rPr>
          <w:rStyle w:val="apple-converted-space"/>
          <w:rFonts w:asciiTheme="minorHAnsi" w:hAnsiTheme="minorHAnsi" w:cs="Arial"/>
          <w:color w:val="222222"/>
        </w:rPr>
        <w:t> </w:t>
      </w:r>
      <w:r w:rsidRPr="002F1734">
        <w:rPr>
          <w:rFonts w:asciiTheme="minorHAnsi" w:hAnsiTheme="minorHAnsi" w:cs="Arial"/>
          <w:color w:val="222222"/>
        </w:rPr>
        <w:t xml:space="preserve">tag. This attribute tells the Angular to be active in this portion of the page. </w:t>
      </w:r>
      <w:proofErr w:type="gramStart"/>
      <w:r w:rsidRPr="002F1734">
        <w:rPr>
          <w:rFonts w:asciiTheme="minorHAnsi" w:hAnsiTheme="minorHAnsi" w:cs="Arial"/>
          <w:color w:val="222222"/>
        </w:rPr>
        <w:t>So in our case entire document.</w:t>
      </w:r>
      <w:proofErr w:type="gramEnd"/>
      <w:r w:rsidRPr="002F1734">
        <w:rPr>
          <w:rFonts w:asciiTheme="minorHAnsi" w:hAnsiTheme="minorHAnsi" w:cs="Arial"/>
          <w:color w:val="222222"/>
        </w:rPr>
        <w:t xml:space="preserve"> If you want to enable Angular only at specific location in your webpage then you can define</w:t>
      </w:r>
      <w:r w:rsidRPr="002F1734">
        <w:rPr>
          <w:rStyle w:val="apple-converted-space"/>
          <w:rFonts w:asciiTheme="minorHAnsi" w:hAnsiTheme="minorHAnsi" w:cs="Arial"/>
          <w:color w:val="222222"/>
        </w:rPr>
        <w:t> </w:t>
      </w:r>
      <w:proofErr w:type="spellStart"/>
      <w:r w:rsidRPr="002F1734">
        <w:rPr>
          <w:rStyle w:val="HTMLCode"/>
          <w:rFonts w:asciiTheme="minorHAnsi" w:hAnsiTheme="minorHAnsi" w:cs="Consolas"/>
          <w:color w:val="AA3333"/>
          <w:sz w:val="24"/>
          <w:szCs w:val="24"/>
          <w:bdr w:val="none" w:sz="0" w:space="0" w:color="auto" w:frame="1"/>
          <w:shd w:val="clear" w:color="auto" w:fill="EFEFEF"/>
        </w:rPr>
        <w:t>ng</w:t>
      </w:r>
      <w:proofErr w:type="spellEnd"/>
      <w:r w:rsidRPr="002F1734">
        <w:rPr>
          <w:rStyle w:val="HTMLCode"/>
          <w:rFonts w:asciiTheme="minorHAnsi" w:hAnsiTheme="minorHAnsi" w:cs="Consolas"/>
          <w:color w:val="AA3333"/>
          <w:sz w:val="24"/>
          <w:szCs w:val="24"/>
          <w:bdr w:val="none" w:sz="0" w:space="0" w:color="auto" w:frame="1"/>
          <w:shd w:val="clear" w:color="auto" w:fill="EFEFEF"/>
        </w:rPr>
        <w:t>-app</w:t>
      </w:r>
      <w:r w:rsidRPr="002F1734">
        <w:rPr>
          <w:rStyle w:val="apple-converted-space"/>
          <w:rFonts w:asciiTheme="minorHAnsi" w:hAnsiTheme="minorHAnsi" w:cs="Arial"/>
          <w:color w:val="222222"/>
        </w:rPr>
        <w:t> </w:t>
      </w:r>
      <w:r w:rsidRPr="002F1734">
        <w:rPr>
          <w:rFonts w:asciiTheme="minorHAnsi" w:hAnsiTheme="minorHAnsi" w:cs="Arial"/>
          <w:color w:val="222222"/>
        </w:rPr>
        <w:t>attribute to any DIV or other tag.</w:t>
      </w:r>
    </w:p>
    <w:p w:rsidR="006546D1" w:rsidRPr="002F1734" w:rsidRDefault="006546D1" w:rsidP="006546D1">
      <w:pPr>
        <w:pStyle w:val="NormalWeb"/>
        <w:shd w:val="clear" w:color="auto" w:fill="FFFFFF"/>
        <w:spacing w:before="0" w:beforeAutospacing="0" w:after="240" w:afterAutospacing="0" w:line="360" w:lineRule="atLeast"/>
        <w:textAlignment w:val="baseline"/>
        <w:rPr>
          <w:rFonts w:asciiTheme="minorHAnsi" w:hAnsiTheme="minorHAnsi" w:cs="Arial"/>
          <w:color w:val="222222"/>
        </w:rPr>
      </w:pPr>
      <w:r w:rsidRPr="002F1734">
        <w:rPr>
          <w:rFonts w:asciiTheme="minorHAnsi" w:hAnsiTheme="minorHAnsi" w:cs="Arial"/>
          <w:color w:val="222222"/>
        </w:rPr>
        <w:t>In case you are building app that also works with IE7, add id=”</w:t>
      </w:r>
      <w:proofErr w:type="spellStart"/>
      <w:r w:rsidRPr="002F1734">
        <w:rPr>
          <w:rFonts w:asciiTheme="minorHAnsi" w:hAnsiTheme="minorHAnsi" w:cs="Arial"/>
          <w:color w:val="222222"/>
        </w:rPr>
        <w:t>ngapp</w:t>
      </w:r>
      <w:proofErr w:type="spellEnd"/>
      <w:r w:rsidRPr="002F1734">
        <w:rPr>
          <w:rFonts w:asciiTheme="minorHAnsi" w:hAnsiTheme="minorHAnsi" w:cs="Arial"/>
          <w:color w:val="222222"/>
        </w:rPr>
        <w:t>”. For example:</w:t>
      </w:r>
    </w:p>
    <w:tbl>
      <w:tblPr>
        <w:tblW w:w="9885" w:type="dxa"/>
        <w:tblCellMar>
          <w:left w:w="0" w:type="dxa"/>
          <w:right w:w="0" w:type="dxa"/>
        </w:tblCellMar>
        <w:tblLook w:val="04A0" w:firstRow="1" w:lastRow="0" w:firstColumn="1" w:lastColumn="0" w:noHBand="0" w:noVBand="1"/>
      </w:tblPr>
      <w:tblGrid>
        <w:gridCol w:w="9885"/>
      </w:tblGrid>
      <w:tr w:rsidR="006546D1" w:rsidRPr="002F1734" w:rsidTr="006546D1">
        <w:tc>
          <w:tcPr>
            <w:tcW w:w="9885" w:type="dxa"/>
            <w:shd w:val="clear" w:color="auto" w:fill="F5F5F5"/>
            <w:vAlign w:val="center"/>
            <w:hideMark/>
          </w:tcPr>
          <w:p w:rsidR="006546D1" w:rsidRPr="002F1734" w:rsidRDefault="006546D1">
            <w:pPr>
              <w:divId w:val="419378037"/>
              <w:rPr>
                <w:sz w:val="24"/>
                <w:szCs w:val="24"/>
              </w:rPr>
            </w:pPr>
            <w:r w:rsidRPr="002F1734">
              <w:rPr>
                <w:rStyle w:val="HTMLCode"/>
                <w:rFonts w:asciiTheme="minorHAnsi" w:eastAsiaTheme="minorHAnsi" w:hAnsiTheme="minorHAnsi"/>
                <w:sz w:val="24"/>
                <w:szCs w:val="24"/>
              </w:rPr>
              <w:t>&lt;html</w:t>
            </w:r>
            <w:r w:rsidRPr="002F1734">
              <w:rPr>
                <w:sz w:val="24"/>
                <w:szCs w:val="24"/>
              </w:rPr>
              <w:t xml:space="preserve"> </w:t>
            </w:r>
            <w:proofErr w:type="spellStart"/>
            <w:r w:rsidRPr="002F1734">
              <w:rPr>
                <w:rStyle w:val="HTMLCode"/>
                <w:rFonts w:asciiTheme="minorHAnsi" w:eastAsiaTheme="minorHAnsi" w:hAnsiTheme="minorHAnsi"/>
                <w:sz w:val="24"/>
                <w:szCs w:val="24"/>
              </w:rPr>
              <w:t>ng</w:t>
            </w:r>
            <w:proofErr w:type="spellEnd"/>
            <w:r w:rsidRPr="002F1734">
              <w:rPr>
                <w:rStyle w:val="HTMLCode"/>
                <w:rFonts w:asciiTheme="minorHAnsi" w:eastAsiaTheme="minorHAnsi" w:hAnsiTheme="minorHAnsi"/>
                <w:sz w:val="24"/>
                <w:szCs w:val="24"/>
              </w:rPr>
              <w:t>-app id="</w:t>
            </w:r>
            <w:proofErr w:type="spellStart"/>
            <w:r w:rsidRPr="002F1734">
              <w:rPr>
                <w:rStyle w:val="HTMLCode"/>
                <w:rFonts w:asciiTheme="minorHAnsi" w:eastAsiaTheme="minorHAnsi" w:hAnsiTheme="minorHAnsi"/>
                <w:sz w:val="24"/>
                <w:szCs w:val="24"/>
              </w:rPr>
              <w:t>ng</w:t>
            </w:r>
            <w:proofErr w:type="spellEnd"/>
            <w:r w:rsidRPr="002F1734">
              <w:rPr>
                <w:rStyle w:val="HTMLCode"/>
                <w:rFonts w:asciiTheme="minorHAnsi" w:eastAsiaTheme="minorHAnsi" w:hAnsiTheme="minorHAnsi"/>
                <w:sz w:val="24"/>
                <w:szCs w:val="24"/>
              </w:rPr>
              <w:t>-app"&gt;</w:t>
            </w:r>
          </w:p>
        </w:tc>
      </w:tr>
    </w:tbl>
    <w:p w:rsidR="006546D1" w:rsidRPr="002F1734" w:rsidRDefault="006546D1" w:rsidP="006546D1">
      <w:pPr>
        <w:pStyle w:val="NormalWeb"/>
        <w:shd w:val="clear" w:color="auto" w:fill="FFFFFF"/>
        <w:spacing w:before="0" w:beforeAutospacing="0" w:after="240" w:afterAutospacing="0" w:line="360" w:lineRule="atLeast"/>
        <w:textAlignment w:val="baseline"/>
        <w:rPr>
          <w:rFonts w:asciiTheme="minorHAnsi" w:hAnsiTheme="minorHAnsi" w:cs="Arial"/>
          <w:color w:val="222222"/>
        </w:rPr>
      </w:pPr>
      <w:r w:rsidRPr="002F1734">
        <w:rPr>
          <w:rFonts w:asciiTheme="minorHAnsi" w:hAnsiTheme="minorHAnsi" w:cs="Arial"/>
          <w:color w:val="222222"/>
        </w:rPr>
        <w:t xml:space="preserve">If you choose to use the old style directive syntax </w:t>
      </w:r>
      <w:proofErr w:type="spellStart"/>
      <w:r w:rsidRPr="002F1734">
        <w:rPr>
          <w:rFonts w:asciiTheme="minorHAnsi" w:hAnsiTheme="minorHAnsi" w:cs="Arial"/>
          <w:color w:val="222222"/>
        </w:rPr>
        <w:t>ng</w:t>
      </w:r>
      <w:proofErr w:type="spellEnd"/>
      <w:r w:rsidRPr="002F1734">
        <w:rPr>
          <w:rFonts w:asciiTheme="minorHAnsi" w:hAnsiTheme="minorHAnsi" w:cs="Arial"/>
          <w:color w:val="222222"/>
        </w:rPr>
        <w:t>: then include xml-namespace in html to make IE happy.</w:t>
      </w:r>
    </w:p>
    <w:tbl>
      <w:tblPr>
        <w:tblW w:w="9885" w:type="dxa"/>
        <w:tblCellMar>
          <w:left w:w="0" w:type="dxa"/>
          <w:right w:w="0" w:type="dxa"/>
        </w:tblCellMar>
        <w:tblLook w:val="04A0" w:firstRow="1" w:lastRow="0" w:firstColumn="1" w:lastColumn="0" w:noHBand="0" w:noVBand="1"/>
      </w:tblPr>
      <w:tblGrid>
        <w:gridCol w:w="9885"/>
      </w:tblGrid>
      <w:tr w:rsidR="006546D1" w:rsidRPr="002F1734" w:rsidTr="006546D1">
        <w:tc>
          <w:tcPr>
            <w:tcW w:w="9885" w:type="dxa"/>
            <w:shd w:val="clear" w:color="auto" w:fill="F5F5F5"/>
            <w:vAlign w:val="center"/>
            <w:hideMark/>
          </w:tcPr>
          <w:p w:rsidR="006546D1" w:rsidRPr="002F1734" w:rsidRDefault="006546D1">
            <w:pPr>
              <w:divId w:val="2101220167"/>
              <w:rPr>
                <w:sz w:val="24"/>
                <w:szCs w:val="24"/>
              </w:rPr>
            </w:pPr>
            <w:r w:rsidRPr="002F1734">
              <w:rPr>
                <w:rStyle w:val="HTMLCode"/>
                <w:rFonts w:asciiTheme="minorHAnsi" w:eastAsiaTheme="minorHAnsi" w:hAnsiTheme="minorHAnsi"/>
                <w:sz w:val="24"/>
                <w:szCs w:val="24"/>
              </w:rPr>
              <w:t>&lt;html</w:t>
            </w:r>
            <w:r w:rsidRPr="002F1734">
              <w:rPr>
                <w:sz w:val="24"/>
                <w:szCs w:val="24"/>
              </w:rPr>
              <w:t xml:space="preserve"> </w:t>
            </w:r>
            <w:proofErr w:type="spellStart"/>
            <w:r w:rsidRPr="002F1734">
              <w:rPr>
                <w:rStyle w:val="HTMLCode"/>
                <w:rFonts w:asciiTheme="minorHAnsi" w:eastAsiaTheme="minorHAnsi" w:hAnsiTheme="minorHAnsi"/>
                <w:sz w:val="24"/>
                <w:szCs w:val="24"/>
              </w:rPr>
              <w:t>xmlns:ng</w:t>
            </w:r>
            <w:proofErr w:type="spellEnd"/>
            <w:r w:rsidRPr="002F1734">
              <w:rPr>
                <w:rStyle w:val="HTMLCode"/>
                <w:rFonts w:asciiTheme="minorHAnsi" w:eastAsiaTheme="minorHAnsi" w:hAnsiTheme="minorHAnsi"/>
                <w:sz w:val="24"/>
                <w:szCs w:val="24"/>
              </w:rPr>
              <w:t>="http://angularjs.org"&gt;</w:t>
            </w:r>
          </w:p>
        </w:tc>
      </w:tr>
    </w:tbl>
    <w:p w:rsidR="006546D1" w:rsidRPr="002F1734" w:rsidRDefault="006546D1" w:rsidP="006546D1">
      <w:pPr>
        <w:pStyle w:val="Heading3"/>
        <w:shd w:val="clear" w:color="auto" w:fill="FFFFFF"/>
        <w:spacing w:before="0" w:after="48" w:line="288" w:lineRule="atLeast"/>
        <w:textAlignment w:val="baseline"/>
        <w:rPr>
          <w:rFonts w:asciiTheme="minorHAnsi" w:hAnsiTheme="minorHAnsi" w:cs="Times New Roman"/>
          <w:b w:val="0"/>
          <w:bCs w:val="0"/>
          <w:color w:val="333333"/>
          <w:sz w:val="24"/>
          <w:szCs w:val="24"/>
        </w:rPr>
      </w:pPr>
      <w:proofErr w:type="spellStart"/>
      <w:proofErr w:type="gramStart"/>
      <w:r w:rsidRPr="002F1734">
        <w:rPr>
          <w:rFonts w:asciiTheme="minorHAnsi" w:hAnsiTheme="minorHAnsi"/>
          <w:b w:val="0"/>
          <w:bCs w:val="0"/>
          <w:color w:val="333333"/>
          <w:sz w:val="24"/>
          <w:szCs w:val="24"/>
        </w:rPr>
        <w:t>ng</w:t>
      </w:r>
      <w:proofErr w:type="spellEnd"/>
      <w:r w:rsidRPr="002F1734">
        <w:rPr>
          <w:rFonts w:asciiTheme="minorHAnsi" w:hAnsiTheme="minorHAnsi"/>
          <w:b w:val="0"/>
          <w:bCs w:val="0"/>
          <w:color w:val="333333"/>
          <w:sz w:val="24"/>
          <w:szCs w:val="24"/>
        </w:rPr>
        <w:t>-model</w:t>
      </w:r>
      <w:proofErr w:type="gramEnd"/>
      <w:r w:rsidRPr="002F1734">
        <w:rPr>
          <w:rFonts w:asciiTheme="minorHAnsi" w:hAnsiTheme="minorHAnsi"/>
          <w:b w:val="0"/>
          <w:bCs w:val="0"/>
          <w:color w:val="333333"/>
          <w:sz w:val="24"/>
          <w:szCs w:val="24"/>
        </w:rPr>
        <w:t xml:space="preserve"> and Two way data binding</w:t>
      </w:r>
    </w:p>
    <w:p w:rsidR="006546D1" w:rsidRPr="002F1734" w:rsidRDefault="006546D1" w:rsidP="006546D1">
      <w:pPr>
        <w:pStyle w:val="NormalWeb"/>
        <w:shd w:val="clear" w:color="auto" w:fill="FFFFFF"/>
        <w:spacing w:before="0" w:beforeAutospacing="0" w:after="0" w:afterAutospacing="0" w:line="360" w:lineRule="atLeast"/>
        <w:textAlignment w:val="baseline"/>
        <w:rPr>
          <w:rFonts w:asciiTheme="minorHAnsi" w:hAnsiTheme="minorHAnsi" w:cs="Arial"/>
          <w:color w:val="222222"/>
        </w:rPr>
      </w:pPr>
      <w:r w:rsidRPr="002F1734">
        <w:rPr>
          <w:rFonts w:asciiTheme="minorHAnsi" w:hAnsiTheme="minorHAnsi" w:cs="Arial"/>
          <w:color w:val="222222"/>
        </w:rPr>
        <w:t>We define attribute</w:t>
      </w:r>
      <w:r w:rsidRPr="002F1734">
        <w:rPr>
          <w:rStyle w:val="apple-converted-space"/>
          <w:rFonts w:asciiTheme="minorHAnsi" w:hAnsiTheme="minorHAnsi" w:cs="Arial"/>
          <w:color w:val="222222"/>
        </w:rPr>
        <w:t> </w:t>
      </w:r>
      <w:proofErr w:type="spellStart"/>
      <w:r w:rsidRPr="002F1734">
        <w:rPr>
          <w:rStyle w:val="HTMLCode"/>
          <w:rFonts w:asciiTheme="minorHAnsi" w:hAnsiTheme="minorHAnsi" w:cs="Consolas"/>
          <w:color w:val="AA3333"/>
          <w:sz w:val="24"/>
          <w:szCs w:val="24"/>
          <w:bdr w:val="none" w:sz="0" w:space="0" w:color="auto" w:frame="1"/>
          <w:shd w:val="clear" w:color="auto" w:fill="EFEFEF"/>
        </w:rPr>
        <w:t>ng</w:t>
      </w:r>
      <w:proofErr w:type="spellEnd"/>
      <w:r w:rsidRPr="002F1734">
        <w:rPr>
          <w:rStyle w:val="HTMLCode"/>
          <w:rFonts w:asciiTheme="minorHAnsi" w:hAnsiTheme="minorHAnsi" w:cs="Consolas"/>
          <w:color w:val="AA3333"/>
          <w:sz w:val="24"/>
          <w:szCs w:val="24"/>
          <w:bdr w:val="none" w:sz="0" w:space="0" w:color="auto" w:frame="1"/>
          <w:shd w:val="clear" w:color="auto" w:fill="EFEFEF"/>
        </w:rPr>
        <w:t>-model</w:t>
      </w:r>
      <w:r w:rsidRPr="002F1734">
        <w:rPr>
          <w:rStyle w:val="apple-converted-space"/>
          <w:rFonts w:asciiTheme="minorHAnsi" w:hAnsiTheme="minorHAnsi" w:cs="Arial"/>
          <w:color w:val="222222"/>
        </w:rPr>
        <w:t> </w:t>
      </w:r>
      <w:r w:rsidRPr="002F1734">
        <w:rPr>
          <w:rFonts w:asciiTheme="minorHAnsi" w:hAnsiTheme="minorHAnsi" w:cs="Arial"/>
          <w:color w:val="222222"/>
        </w:rPr>
        <w:t>in textbox as</w:t>
      </w:r>
      <w:r w:rsidRPr="002F1734">
        <w:rPr>
          <w:rStyle w:val="apple-converted-space"/>
          <w:rFonts w:asciiTheme="minorHAnsi" w:hAnsiTheme="minorHAnsi" w:cs="Arial"/>
          <w:color w:val="222222"/>
        </w:rPr>
        <w:t> </w:t>
      </w:r>
      <w:proofErr w:type="spellStart"/>
      <w:r w:rsidRPr="002F1734">
        <w:rPr>
          <w:rStyle w:val="HTMLCode"/>
          <w:rFonts w:asciiTheme="minorHAnsi" w:hAnsiTheme="minorHAnsi" w:cs="Consolas"/>
          <w:color w:val="AA3333"/>
          <w:sz w:val="24"/>
          <w:szCs w:val="24"/>
          <w:bdr w:val="none" w:sz="0" w:space="0" w:color="auto" w:frame="1"/>
          <w:shd w:val="clear" w:color="auto" w:fill="EFEFEF"/>
        </w:rPr>
        <w:t>ng</w:t>
      </w:r>
      <w:proofErr w:type="spellEnd"/>
      <w:r w:rsidRPr="002F1734">
        <w:rPr>
          <w:rStyle w:val="HTMLCode"/>
          <w:rFonts w:asciiTheme="minorHAnsi" w:hAnsiTheme="minorHAnsi" w:cs="Consolas"/>
          <w:color w:val="AA3333"/>
          <w:sz w:val="24"/>
          <w:szCs w:val="24"/>
          <w:bdr w:val="none" w:sz="0" w:space="0" w:color="auto" w:frame="1"/>
          <w:shd w:val="clear" w:color="auto" w:fill="EFEFEF"/>
        </w:rPr>
        <w:t>-model=”</w:t>
      </w:r>
      <w:proofErr w:type="spellStart"/>
      <w:r w:rsidRPr="002F1734">
        <w:rPr>
          <w:rStyle w:val="HTMLCode"/>
          <w:rFonts w:asciiTheme="minorHAnsi" w:hAnsiTheme="minorHAnsi" w:cs="Consolas"/>
          <w:color w:val="AA3333"/>
          <w:sz w:val="24"/>
          <w:szCs w:val="24"/>
          <w:bdr w:val="none" w:sz="0" w:space="0" w:color="auto" w:frame="1"/>
          <w:shd w:val="clear" w:color="auto" w:fill="EFEFEF"/>
        </w:rPr>
        <w:t>sometext</w:t>
      </w:r>
      <w:proofErr w:type="spellEnd"/>
      <w:r w:rsidRPr="002F1734">
        <w:rPr>
          <w:rStyle w:val="HTMLCode"/>
          <w:rFonts w:asciiTheme="minorHAnsi" w:hAnsiTheme="minorHAnsi" w:cs="Consolas"/>
          <w:color w:val="AA3333"/>
          <w:sz w:val="24"/>
          <w:szCs w:val="24"/>
          <w:bdr w:val="none" w:sz="0" w:space="0" w:color="auto" w:frame="1"/>
          <w:shd w:val="clear" w:color="auto" w:fill="EFEFEF"/>
        </w:rPr>
        <w:t>”</w:t>
      </w:r>
      <w:r w:rsidRPr="002F1734">
        <w:rPr>
          <w:rFonts w:asciiTheme="minorHAnsi" w:hAnsiTheme="minorHAnsi" w:cs="Arial"/>
          <w:color w:val="222222"/>
        </w:rPr>
        <w:t xml:space="preserve">. </w:t>
      </w:r>
      <w:proofErr w:type="spellStart"/>
      <w:proofErr w:type="gramStart"/>
      <w:r w:rsidRPr="002F1734">
        <w:rPr>
          <w:rFonts w:asciiTheme="minorHAnsi" w:hAnsiTheme="minorHAnsi" w:cs="Arial"/>
          <w:color w:val="222222"/>
        </w:rPr>
        <w:t>ng</w:t>
      </w:r>
      <w:proofErr w:type="spellEnd"/>
      <w:r w:rsidRPr="002F1734">
        <w:rPr>
          <w:rFonts w:asciiTheme="minorHAnsi" w:hAnsiTheme="minorHAnsi" w:cs="Arial"/>
          <w:color w:val="222222"/>
        </w:rPr>
        <w:t>-model</w:t>
      </w:r>
      <w:proofErr w:type="gramEnd"/>
      <w:r w:rsidRPr="002F1734">
        <w:rPr>
          <w:rFonts w:asciiTheme="minorHAnsi" w:hAnsiTheme="minorHAnsi" w:cs="Arial"/>
          <w:color w:val="222222"/>
        </w:rPr>
        <w:t xml:space="preserve"> binds the state of textbox with model value. In our case we define a model</w:t>
      </w:r>
      <w:r w:rsidRPr="002F1734">
        <w:rPr>
          <w:rStyle w:val="apple-converted-space"/>
          <w:rFonts w:asciiTheme="minorHAnsi" w:hAnsiTheme="minorHAnsi" w:cs="Arial"/>
          <w:color w:val="222222"/>
        </w:rPr>
        <w:t> </w:t>
      </w:r>
      <w:proofErr w:type="spellStart"/>
      <w:r w:rsidRPr="002F1734">
        <w:rPr>
          <w:rFonts w:asciiTheme="minorHAnsi" w:hAnsiTheme="minorHAnsi" w:cs="Arial"/>
          <w:b/>
          <w:bCs/>
          <w:color w:val="222222"/>
          <w:bdr w:val="none" w:sz="0" w:space="0" w:color="auto" w:frame="1"/>
        </w:rPr>
        <w:t>sometext</w:t>
      </w:r>
      <w:proofErr w:type="spellEnd"/>
      <w:r w:rsidRPr="002F1734">
        <w:rPr>
          <w:rFonts w:asciiTheme="minorHAnsi" w:hAnsiTheme="minorHAnsi" w:cs="Arial"/>
          <w:color w:val="222222"/>
        </w:rPr>
        <w:t xml:space="preserve">. This model value is bound with the value of textbox using </w:t>
      </w:r>
      <w:proofErr w:type="spellStart"/>
      <w:r w:rsidRPr="002F1734">
        <w:rPr>
          <w:rFonts w:asciiTheme="minorHAnsi" w:hAnsiTheme="minorHAnsi" w:cs="Arial"/>
          <w:color w:val="222222"/>
        </w:rPr>
        <w:t>ng</w:t>
      </w:r>
      <w:proofErr w:type="spellEnd"/>
      <w:r w:rsidRPr="002F1734">
        <w:rPr>
          <w:rFonts w:asciiTheme="minorHAnsi" w:hAnsiTheme="minorHAnsi" w:cs="Arial"/>
          <w:color w:val="222222"/>
        </w:rPr>
        <w:t xml:space="preserve">-model attribute. </w:t>
      </w:r>
      <w:proofErr w:type="gramStart"/>
      <w:r w:rsidRPr="002F1734">
        <w:rPr>
          <w:rFonts w:asciiTheme="minorHAnsi" w:hAnsiTheme="minorHAnsi" w:cs="Arial"/>
          <w:color w:val="222222"/>
        </w:rPr>
        <w:t>Thus when the textbox value changes, Angular automatically changes the model</w:t>
      </w:r>
      <w:r w:rsidRPr="002F1734">
        <w:rPr>
          <w:rStyle w:val="apple-converted-space"/>
          <w:rFonts w:asciiTheme="minorHAnsi" w:hAnsiTheme="minorHAnsi" w:cs="Arial"/>
          <w:color w:val="222222"/>
        </w:rPr>
        <w:t> </w:t>
      </w:r>
      <w:proofErr w:type="spellStart"/>
      <w:r w:rsidRPr="002F1734">
        <w:rPr>
          <w:rFonts w:asciiTheme="minorHAnsi" w:hAnsiTheme="minorHAnsi" w:cs="Arial"/>
          <w:b/>
          <w:bCs/>
          <w:color w:val="222222"/>
          <w:bdr w:val="none" w:sz="0" w:space="0" w:color="auto" w:frame="1"/>
        </w:rPr>
        <w:t>sometext</w:t>
      </w:r>
      <w:proofErr w:type="spellEnd"/>
      <w:r w:rsidRPr="002F1734">
        <w:rPr>
          <w:rStyle w:val="apple-converted-space"/>
          <w:rFonts w:asciiTheme="minorHAnsi" w:hAnsiTheme="minorHAnsi" w:cs="Arial"/>
          <w:color w:val="222222"/>
        </w:rPr>
        <w:t> </w:t>
      </w:r>
      <w:r w:rsidRPr="002F1734">
        <w:rPr>
          <w:rFonts w:asciiTheme="minorHAnsi" w:hAnsiTheme="minorHAnsi" w:cs="Arial"/>
          <w:color w:val="222222"/>
        </w:rPr>
        <w:t>with this value.</w:t>
      </w:r>
      <w:proofErr w:type="gramEnd"/>
      <w:r w:rsidRPr="002F1734">
        <w:rPr>
          <w:rFonts w:asciiTheme="minorHAnsi" w:hAnsiTheme="minorHAnsi" w:cs="Arial"/>
          <w:color w:val="222222"/>
        </w:rPr>
        <w:t xml:space="preserve"> This is called</w:t>
      </w:r>
      <w:r w:rsidRPr="002F1734">
        <w:rPr>
          <w:rStyle w:val="apple-converted-space"/>
          <w:rFonts w:asciiTheme="minorHAnsi" w:hAnsiTheme="minorHAnsi" w:cs="Arial"/>
          <w:color w:val="222222"/>
        </w:rPr>
        <w:t> </w:t>
      </w:r>
      <w:proofErr w:type="gramStart"/>
      <w:r w:rsidRPr="002F1734">
        <w:rPr>
          <w:rFonts w:asciiTheme="minorHAnsi" w:hAnsiTheme="minorHAnsi" w:cs="Arial"/>
          <w:b/>
          <w:bCs/>
          <w:color w:val="222222"/>
          <w:bdr w:val="none" w:sz="0" w:space="0" w:color="auto" w:frame="1"/>
        </w:rPr>
        <w:t>Two</w:t>
      </w:r>
      <w:proofErr w:type="gramEnd"/>
      <w:r w:rsidRPr="002F1734">
        <w:rPr>
          <w:rFonts w:asciiTheme="minorHAnsi" w:hAnsiTheme="minorHAnsi" w:cs="Arial"/>
          <w:b/>
          <w:bCs/>
          <w:color w:val="222222"/>
          <w:bdr w:val="none" w:sz="0" w:space="0" w:color="auto" w:frame="1"/>
        </w:rPr>
        <w:t xml:space="preserve"> way data </w:t>
      </w:r>
      <w:r w:rsidRPr="002F1734">
        <w:rPr>
          <w:rFonts w:asciiTheme="minorHAnsi" w:hAnsiTheme="minorHAnsi" w:cs="Arial"/>
          <w:b/>
          <w:bCs/>
          <w:color w:val="222222"/>
          <w:bdr w:val="none" w:sz="0" w:space="0" w:color="auto" w:frame="1"/>
        </w:rPr>
        <w:lastRenderedPageBreak/>
        <w:t>binding</w:t>
      </w:r>
      <w:r w:rsidRPr="002F1734">
        <w:rPr>
          <w:rFonts w:asciiTheme="minorHAnsi" w:hAnsiTheme="minorHAnsi" w:cs="Arial"/>
          <w:color w:val="222222"/>
        </w:rPr>
        <w:t xml:space="preserve">. </w:t>
      </w:r>
      <w:proofErr w:type="gramStart"/>
      <w:r w:rsidRPr="002F1734">
        <w:rPr>
          <w:rFonts w:asciiTheme="minorHAnsi" w:hAnsiTheme="minorHAnsi" w:cs="Arial"/>
          <w:color w:val="222222"/>
        </w:rPr>
        <w:t>Similarly, if we change the model value than Angular will change the value of textbox.</w:t>
      </w:r>
      <w:proofErr w:type="gramEnd"/>
      <w:r w:rsidRPr="002F1734">
        <w:rPr>
          <w:rFonts w:asciiTheme="minorHAnsi" w:hAnsiTheme="minorHAnsi" w:cs="Arial"/>
          <w:color w:val="222222"/>
        </w:rPr>
        <w:t xml:space="preserve"> Two way data binding is the core of </w:t>
      </w:r>
      <w:proofErr w:type="spellStart"/>
      <w:r w:rsidRPr="002F1734">
        <w:rPr>
          <w:rFonts w:asciiTheme="minorHAnsi" w:hAnsiTheme="minorHAnsi" w:cs="Arial"/>
          <w:color w:val="222222"/>
        </w:rPr>
        <w:t>Angular’s</w:t>
      </w:r>
      <w:proofErr w:type="spellEnd"/>
      <w:r w:rsidRPr="002F1734">
        <w:rPr>
          <w:rFonts w:asciiTheme="minorHAnsi" w:hAnsiTheme="minorHAnsi" w:cs="Arial"/>
          <w:color w:val="222222"/>
        </w:rPr>
        <w:t xml:space="preserve"> magical spell. It just works. You’ll get to know about it more once we start adding complexity in our application.</w:t>
      </w:r>
    </w:p>
    <w:p w:rsidR="006546D1" w:rsidRPr="002F1734" w:rsidRDefault="006546D1" w:rsidP="006546D1">
      <w:pPr>
        <w:pStyle w:val="NormalWeb"/>
        <w:shd w:val="clear" w:color="auto" w:fill="FFFFFF"/>
        <w:spacing w:before="0" w:beforeAutospacing="0" w:after="240" w:afterAutospacing="0" w:line="360" w:lineRule="atLeast"/>
        <w:textAlignment w:val="baseline"/>
        <w:rPr>
          <w:rFonts w:asciiTheme="minorHAnsi" w:hAnsiTheme="minorHAnsi" w:cs="Arial"/>
          <w:color w:val="222222"/>
        </w:rPr>
      </w:pPr>
      <w:proofErr w:type="spellStart"/>
      <w:r w:rsidRPr="002F1734">
        <w:rPr>
          <w:rFonts w:asciiTheme="minorHAnsi" w:hAnsiTheme="minorHAnsi" w:cs="Arial"/>
          <w:color w:val="222222"/>
        </w:rPr>
        <w:t>AngularJS</w:t>
      </w:r>
      <w:proofErr w:type="spellEnd"/>
      <w:r w:rsidRPr="002F1734">
        <w:rPr>
          <w:rFonts w:asciiTheme="minorHAnsi" w:hAnsiTheme="minorHAnsi" w:cs="Arial"/>
          <w:color w:val="222222"/>
        </w:rPr>
        <w:t xml:space="preserve"> two-way data binding is its most notable feature and reduces the amount of code written by relieving the server backend from </w:t>
      </w:r>
      <w:proofErr w:type="spellStart"/>
      <w:r w:rsidRPr="002F1734">
        <w:rPr>
          <w:rFonts w:asciiTheme="minorHAnsi" w:hAnsiTheme="minorHAnsi" w:cs="Arial"/>
          <w:color w:val="222222"/>
        </w:rPr>
        <w:t>templating</w:t>
      </w:r>
      <w:proofErr w:type="spellEnd"/>
      <w:r w:rsidRPr="002F1734">
        <w:rPr>
          <w:rFonts w:asciiTheme="minorHAnsi" w:hAnsiTheme="minorHAnsi" w:cs="Arial"/>
          <w:color w:val="222222"/>
        </w:rPr>
        <w:t xml:space="preserve"> responsibilities.</w:t>
      </w:r>
    </w:p>
    <w:p w:rsidR="006546D1" w:rsidRPr="002F1734" w:rsidRDefault="006546D1" w:rsidP="006546D1">
      <w:pPr>
        <w:pStyle w:val="Heading3"/>
        <w:shd w:val="clear" w:color="auto" w:fill="FFFFFF"/>
        <w:spacing w:before="0" w:after="48" w:line="288" w:lineRule="atLeast"/>
        <w:textAlignment w:val="baseline"/>
        <w:rPr>
          <w:rFonts w:asciiTheme="minorHAnsi" w:hAnsiTheme="minorHAnsi" w:cs="Times New Roman"/>
          <w:b w:val="0"/>
          <w:bCs w:val="0"/>
          <w:color w:val="333333"/>
          <w:sz w:val="24"/>
          <w:szCs w:val="24"/>
        </w:rPr>
      </w:pPr>
      <w:r w:rsidRPr="002F1734">
        <w:rPr>
          <w:rFonts w:asciiTheme="minorHAnsi" w:hAnsiTheme="minorHAnsi"/>
          <w:b w:val="0"/>
          <w:bCs w:val="0"/>
          <w:color w:val="333333"/>
          <w:sz w:val="24"/>
          <w:szCs w:val="24"/>
        </w:rPr>
        <w:t>{</w:t>
      </w:r>
      <w:proofErr w:type="gramStart"/>
      <w:r w:rsidRPr="002F1734">
        <w:rPr>
          <w:rFonts w:asciiTheme="minorHAnsi" w:hAnsiTheme="minorHAnsi"/>
          <w:b w:val="0"/>
          <w:bCs w:val="0"/>
          <w:color w:val="333333"/>
          <w:sz w:val="24"/>
          <w:szCs w:val="24"/>
        </w:rPr>
        <w:t xml:space="preserve">{ </w:t>
      </w:r>
      <w:proofErr w:type="spellStart"/>
      <w:r w:rsidRPr="002F1734">
        <w:rPr>
          <w:rFonts w:asciiTheme="minorHAnsi" w:hAnsiTheme="minorHAnsi"/>
          <w:b w:val="0"/>
          <w:bCs w:val="0"/>
          <w:color w:val="333333"/>
          <w:sz w:val="24"/>
          <w:szCs w:val="24"/>
        </w:rPr>
        <w:t>sometext</w:t>
      </w:r>
      <w:proofErr w:type="spellEnd"/>
      <w:proofErr w:type="gramEnd"/>
      <w:r w:rsidRPr="002F1734">
        <w:rPr>
          <w:rFonts w:asciiTheme="minorHAnsi" w:hAnsiTheme="minorHAnsi"/>
          <w:b w:val="0"/>
          <w:bCs w:val="0"/>
          <w:color w:val="333333"/>
          <w:sz w:val="24"/>
          <w:szCs w:val="24"/>
        </w:rPr>
        <w:t xml:space="preserve"> }}</w:t>
      </w:r>
    </w:p>
    <w:p w:rsidR="006546D1" w:rsidRPr="002F1734" w:rsidRDefault="006546D1" w:rsidP="006546D1">
      <w:pPr>
        <w:pStyle w:val="NormalWeb"/>
        <w:shd w:val="clear" w:color="auto" w:fill="FFFFFF"/>
        <w:spacing w:before="0" w:beforeAutospacing="0" w:after="0" w:afterAutospacing="0" w:line="360" w:lineRule="atLeast"/>
        <w:textAlignment w:val="baseline"/>
        <w:rPr>
          <w:rFonts w:asciiTheme="minorHAnsi" w:hAnsiTheme="minorHAnsi" w:cs="Arial"/>
          <w:color w:val="222222"/>
        </w:rPr>
      </w:pPr>
      <w:r w:rsidRPr="002F1734">
        <w:rPr>
          <w:rFonts w:asciiTheme="minorHAnsi" w:hAnsiTheme="minorHAnsi" w:cs="Arial"/>
          <w:color w:val="222222"/>
        </w:rPr>
        <w:t xml:space="preserve">Note how we wrap our model value in double curly braces. This tell Angular to bind the value of </w:t>
      </w:r>
      <w:proofErr w:type="spellStart"/>
      <w:r w:rsidRPr="002F1734">
        <w:rPr>
          <w:rFonts w:asciiTheme="minorHAnsi" w:hAnsiTheme="minorHAnsi" w:cs="Arial"/>
          <w:color w:val="222222"/>
        </w:rPr>
        <w:t>model</w:t>
      </w:r>
      <w:r w:rsidRPr="002F1734">
        <w:rPr>
          <w:rFonts w:asciiTheme="minorHAnsi" w:hAnsiTheme="minorHAnsi" w:cs="Arial"/>
          <w:b/>
          <w:bCs/>
          <w:color w:val="222222"/>
          <w:bdr w:val="none" w:sz="0" w:space="0" w:color="auto" w:frame="1"/>
        </w:rPr>
        <w:t>sometext</w:t>
      </w:r>
      <w:proofErr w:type="spellEnd"/>
      <w:r w:rsidRPr="002F1734">
        <w:rPr>
          <w:rStyle w:val="apple-converted-space"/>
          <w:rFonts w:asciiTheme="minorHAnsi" w:hAnsiTheme="minorHAnsi" w:cs="Arial"/>
          <w:color w:val="222222"/>
        </w:rPr>
        <w:t> </w:t>
      </w:r>
      <w:r w:rsidRPr="002F1734">
        <w:rPr>
          <w:rFonts w:asciiTheme="minorHAnsi" w:hAnsiTheme="minorHAnsi" w:cs="Arial"/>
          <w:color w:val="222222"/>
        </w:rPr>
        <w:t>in place of</w:t>
      </w:r>
      <w:r w:rsidRPr="002F1734">
        <w:rPr>
          <w:rStyle w:val="apple-converted-space"/>
          <w:rFonts w:asciiTheme="minorHAnsi" w:hAnsiTheme="minorHAnsi" w:cs="Arial"/>
          <w:color w:val="222222"/>
        </w:rPr>
        <w:t> </w:t>
      </w:r>
      <w:r w:rsidRPr="002F1734">
        <w:rPr>
          <w:rStyle w:val="HTMLCode"/>
          <w:rFonts w:asciiTheme="minorHAnsi" w:hAnsiTheme="minorHAnsi" w:cs="Consolas"/>
          <w:color w:val="AA3333"/>
          <w:sz w:val="24"/>
          <w:szCs w:val="24"/>
          <w:bdr w:val="none" w:sz="0" w:space="0" w:color="auto" w:frame="1"/>
          <w:shd w:val="clear" w:color="auto" w:fill="EFEFEF"/>
        </w:rPr>
        <w:t>{</w:t>
      </w:r>
      <w:proofErr w:type="gramStart"/>
      <w:r w:rsidRPr="002F1734">
        <w:rPr>
          <w:rStyle w:val="HTMLCode"/>
          <w:rFonts w:asciiTheme="minorHAnsi" w:hAnsiTheme="minorHAnsi" w:cs="Consolas"/>
          <w:color w:val="AA3333"/>
          <w:sz w:val="24"/>
          <w:szCs w:val="24"/>
          <w:bdr w:val="none" w:sz="0" w:space="0" w:color="auto" w:frame="1"/>
          <w:shd w:val="clear" w:color="auto" w:fill="EFEFEF"/>
        </w:rPr>
        <w:t xml:space="preserve">{ </w:t>
      </w:r>
      <w:proofErr w:type="spellStart"/>
      <w:r w:rsidRPr="002F1734">
        <w:rPr>
          <w:rStyle w:val="HTMLCode"/>
          <w:rFonts w:asciiTheme="minorHAnsi" w:hAnsiTheme="minorHAnsi" w:cs="Consolas"/>
          <w:color w:val="AA3333"/>
          <w:sz w:val="24"/>
          <w:szCs w:val="24"/>
          <w:bdr w:val="none" w:sz="0" w:space="0" w:color="auto" w:frame="1"/>
          <w:shd w:val="clear" w:color="auto" w:fill="EFEFEF"/>
        </w:rPr>
        <w:t>sometext</w:t>
      </w:r>
      <w:proofErr w:type="spellEnd"/>
      <w:proofErr w:type="gramEnd"/>
      <w:r w:rsidRPr="002F1734">
        <w:rPr>
          <w:rStyle w:val="HTMLCode"/>
          <w:rFonts w:asciiTheme="minorHAnsi" w:hAnsiTheme="minorHAnsi" w:cs="Consolas"/>
          <w:color w:val="AA3333"/>
          <w:sz w:val="24"/>
          <w:szCs w:val="24"/>
          <w:bdr w:val="none" w:sz="0" w:space="0" w:color="auto" w:frame="1"/>
          <w:shd w:val="clear" w:color="auto" w:fill="EFEFEF"/>
        </w:rPr>
        <w:t xml:space="preserve"> }}</w:t>
      </w:r>
      <w:r w:rsidRPr="002F1734">
        <w:rPr>
          <w:rFonts w:asciiTheme="minorHAnsi" w:hAnsiTheme="minorHAnsi" w:cs="Arial"/>
          <w:color w:val="222222"/>
        </w:rPr>
        <w:t>.</w:t>
      </w:r>
    </w:p>
    <w:p w:rsidR="006546D1" w:rsidRPr="002F1734" w:rsidRDefault="006546D1" w:rsidP="006546D1">
      <w:pPr>
        <w:pStyle w:val="NormalWeb"/>
        <w:shd w:val="clear" w:color="auto" w:fill="FFFFFF"/>
        <w:spacing w:before="0" w:beforeAutospacing="0" w:after="0" w:afterAutospacing="0" w:line="360" w:lineRule="atLeast"/>
        <w:textAlignment w:val="baseline"/>
        <w:rPr>
          <w:rFonts w:asciiTheme="minorHAnsi" w:hAnsiTheme="minorHAnsi" w:cs="Arial"/>
          <w:color w:val="222222"/>
        </w:rPr>
      </w:pPr>
      <w:r w:rsidRPr="002F1734">
        <w:rPr>
          <w:rFonts w:asciiTheme="minorHAnsi" w:hAnsiTheme="minorHAnsi" w:cs="Arial"/>
          <w:color w:val="222222"/>
        </w:rPr>
        <w:t>Thus any change in</w:t>
      </w:r>
      <w:r w:rsidRPr="002F1734">
        <w:rPr>
          <w:rStyle w:val="apple-converted-space"/>
          <w:rFonts w:asciiTheme="minorHAnsi" w:hAnsiTheme="minorHAnsi" w:cs="Arial"/>
          <w:color w:val="222222"/>
        </w:rPr>
        <w:t> </w:t>
      </w:r>
      <w:proofErr w:type="spellStart"/>
      <w:r w:rsidRPr="002F1734">
        <w:rPr>
          <w:rFonts w:asciiTheme="minorHAnsi" w:hAnsiTheme="minorHAnsi" w:cs="Arial"/>
          <w:b/>
          <w:bCs/>
          <w:color w:val="222222"/>
          <w:bdr w:val="none" w:sz="0" w:space="0" w:color="auto" w:frame="1"/>
        </w:rPr>
        <w:t>sometext</w:t>
      </w:r>
      <w:proofErr w:type="spellEnd"/>
      <w:r w:rsidRPr="002F1734">
        <w:rPr>
          <w:rStyle w:val="apple-converted-space"/>
          <w:rFonts w:asciiTheme="minorHAnsi" w:hAnsiTheme="minorHAnsi" w:cs="Arial"/>
          <w:color w:val="222222"/>
        </w:rPr>
        <w:t> </w:t>
      </w:r>
      <w:r w:rsidRPr="002F1734">
        <w:rPr>
          <w:rFonts w:asciiTheme="minorHAnsi" w:hAnsiTheme="minorHAnsi" w:cs="Arial"/>
          <w:color w:val="222222"/>
        </w:rPr>
        <w:t>model value changes the text inside &lt;h1&gt; tag.</w:t>
      </w:r>
    </w:p>
    <w:p w:rsidR="006546D1" w:rsidRPr="002F1734" w:rsidRDefault="006546D1" w:rsidP="006546D1">
      <w:pPr>
        <w:pStyle w:val="Heading3"/>
        <w:shd w:val="clear" w:color="auto" w:fill="FFFFFF"/>
        <w:spacing w:before="0" w:after="48" w:line="288" w:lineRule="atLeast"/>
        <w:textAlignment w:val="baseline"/>
        <w:rPr>
          <w:rFonts w:asciiTheme="minorHAnsi" w:hAnsiTheme="minorHAnsi" w:cs="Times New Roman"/>
          <w:b w:val="0"/>
          <w:bCs w:val="0"/>
          <w:color w:val="333333"/>
          <w:sz w:val="24"/>
          <w:szCs w:val="24"/>
        </w:rPr>
      </w:pPr>
      <w:proofErr w:type="spellStart"/>
      <w:proofErr w:type="gramStart"/>
      <w:r w:rsidRPr="002F1734">
        <w:rPr>
          <w:rFonts w:asciiTheme="minorHAnsi" w:hAnsiTheme="minorHAnsi"/>
          <w:b w:val="0"/>
          <w:bCs w:val="0"/>
          <w:color w:val="333333"/>
          <w:sz w:val="24"/>
          <w:szCs w:val="24"/>
        </w:rPr>
        <w:t>ng</w:t>
      </w:r>
      <w:proofErr w:type="spellEnd"/>
      <w:r w:rsidRPr="002F1734">
        <w:rPr>
          <w:rFonts w:asciiTheme="minorHAnsi" w:hAnsiTheme="minorHAnsi"/>
          <w:b w:val="0"/>
          <w:bCs w:val="0"/>
          <w:color w:val="333333"/>
          <w:sz w:val="24"/>
          <w:szCs w:val="24"/>
        </w:rPr>
        <w:t>-show</w:t>
      </w:r>
      <w:proofErr w:type="gramEnd"/>
      <w:r w:rsidRPr="002F1734">
        <w:rPr>
          <w:rFonts w:asciiTheme="minorHAnsi" w:hAnsiTheme="minorHAnsi"/>
          <w:b w:val="0"/>
          <w:bCs w:val="0"/>
          <w:color w:val="333333"/>
          <w:sz w:val="24"/>
          <w:szCs w:val="24"/>
        </w:rPr>
        <w:t xml:space="preserve"> / </w:t>
      </w:r>
      <w:proofErr w:type="spellStart"/>
      <w:r w:rsidRPr="002F1734">
        <w:rPr>
          <w:rFonts w:asciiTheme="minorHAnsi" w:hAnsiTheme="minorHAnsi"/>
          <w:b w:val="0"/>
          <w:bCs w:val="0"/>
          <w:color w:val="333333"/>
          <w:sz w:val="24"/>
          <w:szCs w:val="24"/>
        </w:rPr>
        <w:t>ng</w:t>
      </w:r>
      <w:proofErr w:type="spellEnd"/>
      <w:r w:rsidRPr="002F1734">
        <w:rPr>
          <w:rFonts w:asciiTheme="minorHAnsi" w:hAnsiTheme="minorHAnsi"/>
          <w:b w:val="0"/>
          <w:bCs w:val="0"/>
          <w:color w:val="333333"/>
          <w:sz w:val="24"/>
          <w:szCs w:val="24"/>
        </w:rPr>
        <w:t>-hide</w:t>
      </w:r>
    </w:p>
    <w:p w:rsidR="006546D1" w:rsidRPr="002F1734" w:rsidRDefault="006546D1" w:rsidP="006546D1">
      <w:pPr>
        <w:pStyle w:val="NormalWeb"/>
        <w:shd w:val="clear" w:color="auto" w:fill="FFFFFF"/>
        <w:spacing w:before="0" w:beforeAutospacing="0" w:after="0" w:afterAutospacing="0" w:line="360" w:lineRule="atLeast"/>
        <w:textAlignment w:val="baseline"/>
        <w:rPr>
          <w:rFonts w:asciiTheme="minorHAnsi" w:hAnsiTheme="minorHAnsi" w:cs="Arial"/>
          <w:color w:val="222222"/>
        </w:rPr>
      </w:pPr>
      <w:r w:rsidRPr="002F1734">
        <w:rPr>
          <w:rFonts w:asciiTheme="minorHAnsi" w:hAnsiTheme="minorHAnsi" w:cs="Arial"/>
          <w:color w:val="222222"/>
        </w:rPr>
        <w:t xml:space="preserve">Now </w:t>
      </w:r>
      <w:proofErr w:type="spellStart"/>
      <w:proofErr w:type="gramStart"/>
      <w:r w:rsidRPr="002F1734">
        <w:rPr>
          <w:rFonts w:asciiTheme="minorHAnsi" w:hAnsiTheme="minorHAnsi" w:cs="Arial"/>
          <w:color w:val="222222"/>
        </w:rPr>
        <w:t>lets</w:t>
      </w:r>
      <w:proofErr w:type="spellEnd"/>
      <w:proofErr w:type="gramEnd"/>
      <w:r w:rsidRPr="002F1734">
        <w:rPr>
          <w:rFonts w:asciiTheme="minorHAnsi" w:hAnsiTheme="minorHAnsi" w:cs="Arial"/>
          <w:color w:val="222222"/>
        </w:rPr>
        <w:t xml:space="preserve"> further modify our demo and add one more Angular attribute</w:t>
      </w:r>
      <w:r w:rsidRPr="002F1734">
        <w:rPr>
          <w:rStyle w:val="apple-converted-space"/>
          <w:rFonts w:asciiTheme="minorHAnsi" w:hAnsiTheme="minorHAnsi" w:cs="Arial"/>
          <w:color w:val="222222"/>
        </w:rPr>
        <w:t> </w:t>
      </w:r>
      <w:proofErr w:type="spellStart"/>
      <w:r w:rsidRPr="002F1734">
        <w:rPr>
          <w:rStyle w:val="HTMLCode"/>
          <w:rFonts w:asciiTheme="minorHAnsi" w:hAnsiTheme="minorHAnsi" w:cs="Consolas"/>
          <w:color w:val="AA3333"/>
          <w:sz w:val="24"/>
          <w:szCs w:val="24"/>
          <w:bdr w:val="none" w:sz="0" w:space="0" w:color="auto" w:frame="1"/>
          <w:shd w:val="clear" w:color="auto" w:fill="EFEFEF"/>
        </w:rPr>
        <w:t>ng</w:t>
      </w:r>
      <w:proofErr w:type="spellEnd"/>
      <w:r w:rsidRPr="002F1734">
        <w:rPr>
          <w:rStyle w:val="HTMLCode"/>
          <w:rFonts w:asciiTheme="minorHAnsi" w:hAnsiTheme="minorHAnsi" w:cs="Consolas"/>
          <w:color w:val="AA3333"/>
          <w:sz w:val="24"/>
          <w:szCs w:val="24"/>
          <w:bdr w:val="none" w:sz="0" w:space="0" w:color="auto" w:frame="1"/>
          <w:shd w:val="clear" w:color="auto" w:fill="EFEFEF"/>
        </w:rPr>
        <w:t>-show</w:t>
      </w:r>
      <w:r w:rsidRPr="002F1734">
        <w:rPr>
          <w:rFonts w:asciiTheme="minorHAnsi" w:hAnsiTheme="minorHAnsi" w:cs="Arial"/>
          <w:color w:val="222222"/>
        </w:rPr>
        <w:t>. In below code, we added attribute</w:t>
      </w:r>
      <w:r w:rsidRPr="002F1734">
        <w:rPr>
          <w:rStyle w:val="apple-converted-space"/>
          <w:rFonts w:asciiTheme="minorHAnsi" w:hAnsiTheme="minorHAnsi" w:cs="Arial"/>
          <w:color w:val="222222"/>
        </w:rPr>
        <w:t> </w:t>
      </w:r>
      <w:proofErr w:type="spellStart"/>
      <w:r w:rsidRPr="002F1734">
        <w:rPr>
          <w:rStyle w:val="HTMLCode"/>
          <w:rFonts w:asciiTheme="minorHAnsi" w:hAnsiTheme="minorHAnsi" w:cs="Consolas"/>
          <w:color w:val="AA3333"/>
          <w:sz w:val="24"/>
          <w:szCs w:val="24"/>
          <w:bdr w:val="none" w:sz="0" w:space="0" w:color="auto" w:frame="1"/>
          <w:shd w:val="clear" w:color="auto" w:fill="EFEFEF"/>
        </w:rPr>
        <w:t>ng</w:t>
      </w:r>
      <w:proofErr w:type="spellEnd"/>
      <w:r w:rsidRPr="002F1734">
        <w:rPr>
          <w:rStyle w:val="HTMLCode"/>
          <w:rFonts w:asciiTheme="minorHAnsi" w:hAnsiTheme="minorHAnsi" w:cs="Consolas"/>
          <w:color w:val="AA3333"/>
          <w:sz w:val="24"/>
          <w:szCs w:val="24"/>
          <w:bdr w:val="none" w:sz="0" w:space="0" w:color="auto" w:frame="1"/>
          <w:shd w:val="clear" w:color="auto" w:fill="EFEFEF"/>
        </w:rPr>
        <w:t>-show=”</w:t>
      </w:r>
      <w:proofErr w:type="spellStart"/>
      <w:r w:rsidRPr="002F1734">
        <w:rPr>
          <w:rStyle w:val="HTMLCode"/>
          <w:rFonts w:asciiTheme="minorHAnsi" w:hAnsiTheme="minorHAnsi" w:cs="Consolas"/>
          <w:color w:val="AA3333"/>
          <w:sz w:val="24"/>
          <w:szCs w:val="24"/>
          <w:bdr w:val="none" w:sz="0" w:space="0" w:color="auto" w:frame="1"/>
          <w:shd w:val="clear" w:color="auto" w:fill="EFEFEF"/>
        </w:rPr>
        <w:t>sometext</w:t>
      </w:r>
      <w:proofErr w:type="spellEnd"/>
      <w:r w:rsidRPr="002F1734">
        <w:rPr>
          <w:rStyle w:val="HTMLCode"/>
          <w:rFonts w:asciiTheme="minorHAnsi" w:hAnsiTheme="minorHAnsi" w:cs="Consolas"/>
          <w:color w:val="AA3333"/>
          <w:sz w:val="24"/>
          <w:szCs w:val="24"/>
          <w:bdr w:val="none" w:sz="0" w:space="0" w:color="auto" w:frame="1"/>
          <w:shd w:val="clear" w:color="auto" w:fill="EFEFEF"/>
        </w:rPr>
        <w:t>”</w:t>
      </w:r>
      <w:r w:rsidRPr="002F1734">
        <w:rPr>
          <w:rStyle w:val="apple-converted-space"/>
          <w:rFonts w:asciiTheme="minorHAnsi" w:hAnsiTheme="minorHAnsi" w:cs="Arial"/>
          <w:color w:val="222222"/>
        </w:rPr>
        <w:t> </w:t>
      </w:r>
      <w:r w:rsidRPr="002F1734">
        <w:rPr>
          <w:rFonts w:asciiTheme="minorHAnsi" w:hAnsiTheme="minorHAnsi" w:cs="Arial"/>
          <w:color w:val="222222"/>
        </w:rPr>
        <w:t>to &lt;h1&gt; tag.</w:t>
      </w:r>
    </w:p>
    <w:tbl>
      <w:tblPr>
        <w:tblW w:w="10545" w:type="dxa"/>
        <w:tblCellMar>
          <w:left w:w="0" w:type="dxa"/>
          <w:right w:w="0" w:type="dxa"/>
        </w:tblCellMar>
        <w:tblLook w:val="04A0" w:firstRow="1" w:lastRow="0" w:firstColumn="1" w:lastColumn="0" w:noHBand="0" w:noVBand="1"/>
      </w:tblPr>
      <w:tblGrid>
        <w:gridCol w:w="10545"/>
      </w:tblGrid>
      <w:tr w:rsidR="006546D1" w:rsidRPr="002F1734" w:rsidTr="006546D1">
        <w:tc>
          <w:tcPr>
            <w:tcW w:w="10545" w:type="dxa"/>
            <w:shd w:val="clear" w:color="auto" w:fill="F5F5F5"/>
            <w:vAlign w:val="center"/>
            <w:hideMark/>
          </w:tcPr>
          <w:p w:rsidR="006546D1" w:rsidRPr="002F1734" w:rsidRDefault="006546D1" w:rsidP="006546D1">
            <w:pPr>
              <w:rPr>
                <w:sz w:val="24"/>
                <w:szCs w:val="24"/>
              </w:rPr>
            </w:pPr>
            <w:r w:rsidRPr="002F1734">
              <w:rPr>
                <w:rStyle w:val="HTMLCode"/>
                <w:rFonts w:asciiTheme="minorHAnsi" w:eastAsiaTheme="minorHAnsi" w:hAnsiTheme="minorHAnsi"/>
                <w:sz w:val="24"/>
                <w:szCs w:val="24"/>
              </w:rPr>
              <w:t>&lt;script</w:t>
            </w:r>
            <w:r w:rsidRPr="002F1734">
              <w:rPr>
                <w:sz w:val="24"/>
                <w:szCs w:val="24"/>
              </w:rPr>
              <w:t xml:space="preserve"> </w:t>
            </w:r>
            <w:r w:rsidRPr="002F1734">
              <w:rPr>
                <w:rStyle w:val="HTMLCode"/>
                <w:rFonts w:asciiTheme="minorHAnsi" w:eastAsiaTheme="minorHAnsi" w:hAnsiTheme="minorHAnsi"/>
                <w:sz w:val="24"/>
                <w:szCs w:val="24"/>
              </w:rPr>
              <w:t>type="text/</w:t>
            </w:r>
            <w:proofErr w:type="spellStart"/>
            <w:r w:rsidRPr="002F1734">
              <w:rPr>
                <w:rStyle w:val="HTMLCode"/>
                <w:rFonts w:asciiTheme="minorHAnsi" w:eastAsiaTheme="minorHAnsi" w:hAnsiTheme="minorHAnsi"/>
                <w:sz w:val="24"/>
                <w:szCs w:val="24"/>
              </w:rPr>
              <w:t>javascript</w:t>
            </w:r>
            <w:proofErr w:type="spellEnd"/>
            <w:r w:rsidRPr="002F1734">
              <w:rPr>
                <w:rStyle w:val="HTMLCode"/>
                <w:rFonts w:asciiTheme="minorHAnsi" w:eastAsiaTheme="minorHAnsi" w:hAnsiTheme="minorHAnsi"/>
                <w:sz w:val="24"/>
                <w:szCs w:val="24"/>
              </w:rPr>
              <w:t>"</w:t>
            </w:r>
          </w:p>
          <w:p w:rsidR="006546D1" w:rsidRPr="002F1734" w:rsidRDefault="006546D1" w:rsidP="006546D1">
            <w:pPr>
              <w:rPr>
                <w:sz w:val="24"/>
                <w:szCs w:val="24"/>
              </w:rPr>
            </w:pPr>
            <w:r w:rsidRPr="002F1734">
              <w:rPr>
                <w:rStyle w:val="HTMLCode"/>
                <w:rFonts w:asciiTheme="minorHAnsi" w:eastAsiaTheme="minorHAnsi" w:hAnsiTheme="minorHAnsi"/>
                <w:color w:val="AA3333"/>
                <w:sz w:val="24"/>
                <w:szCs w:val="24"/>
              </w:rPr>
              <w:t>        </w:t>
            </w:r>
            <w:r w:rsidRPr="002F1734">
              <w:rPr>
                <w:rStyle w:val="HTMLCode"/>
                <w:rFonts w:asciiTheme="minorHAnsi" w:eastAsiaTheme="minorHAnsi" w:hAnsiTheme="minorHAnsi"/>
                <w:sz w:val="24"/>
                <w:szCs w:val="24"/>
              </w:rPr>
              <w:t>src="//ajax.googleapis.com/ajax/libs/angularjs/1.0.7/angular.min.js"&gt;&lt;/script&gt;</w:t>
            </w:r>
          </w:p>
        </w:tc>
      </w:tr>
    </w:tbl>
    <w:p w:rsidR="006546D1" w:rsidRPr="002F1734" w:rsidRDefault="006546D1" w:rsidP="006546D1">
      <w:pPr>
        <w:pStyle w:val="NormalWeb"/>
        <w:shd w:val="clear" w:color="auto" w:fill="FFFFFF"/>
        <w:spacing w:before="0" w:beforeAutospacing="0" w:after="240" w:afterAutospacing="0" w:line="360" w:lineRule="atLeast"/>
        <w:textAlignment w:val="baseline"/>
        <w:rPr>
          <w:rFonts w:asciiTheme="minorHAnsi" w:hAnsiTheme="minorHAnsi" w:cs="Arial"/>
          <w:color w:val="222222"/>
        </w:rPr>
      </w:pPr>
      <w:r w:rsidRPr="002F1734">
        <w:rPr>
          <w:rFonts w:asciiTheme="minorHAnsi" w:hAnsiTheme="minorHAnsi" w:cs="Arial"/>
          <w:color w:val="222222"/>
        </w:rPr>
        <w:t>And that’s pretty much it. Now define your HTML page like below.</w:t>
      </w:r>
    </w:p>
    <w:tbl>
      <w:tblPr>
        <w:tblW w:w="10545" w:type="dxa"/>
        <w:tblCellMar>
          <w:left w:w="0" w:type="dxa"/>
          <w:right w:w="0" w:type="dxa"/>
        </w:tblCellMar>
        <w:tblLook w:val="04A0" w:firstRow="1" w:lastRow="0" w:firstColumn="1" w:lastColumn="0" w:noHBand="0" w:noVBand="1"/>
      </w:tblPr>
      <w:tblGrid>
        <w:gridCol w:w="10545"/>
      </w:tblGrid>
      <w:tr w:rsidR="006546D1" w:rsidRPr="002F1734" w:rsidTr="006546D1">
        <w:tc>
          <w:tcPr>
            <w:tcW w:w="10545" w:type="dxa"/>
            <w:shd w:val="clear" w:color="auto" w:fill="F5F5F5"/>
            <w:vAlign w:val="center"/>
            <w:hideMark/>
          </w:tcPr>
          <w:p w:rsidR="006546D1" w:rsidRPr="002F1734" w:rsidRDefault="006546D1" w:rsidP="006546D1">
            <w:pPr>
              <w:rPr>
                <w:sz w:val="24"/>
                <w:szCs w:val="24"/>
              </w:rPr>
            </w:pPr>
            <w:r w:rsidRPr="002F1734">
              <w:rPr>
                <w:rStyle w:val="HTMLCode"/>
                <w:rFonts w:asciiTheme="minorHAnsi" w:eastAsiaTheme="minorHAnsi" w:hAnsiTheme="minorHAnsi"/>
                <w:sz w:val="24"/>
                <w:szCs w:val="24"/>
              </w:rPr>
              <w:t>&lt;!DOCTYPE html&gt;</w:t>
            </w:r>
          </w:p>
          <w:p w:rsidR="006546D1" w:rsidRPr="002F1734" w:rsidRDefault="006546D1" w:rsidP="006546D1">
            <w:pPr>
              <w:rPr>
                <w:sz w:val="24"/>
                <w:szCs w:val="24"/>
              </w:rPr>
            </w:pPr>
            <w:r w:rsidRPr="002F1734">
              <w:rPr>
                <w:rStyle w:val="HTMLCode"/>
                <w:rFonts w:asciiTheme="minorHAnsi" w:eastAsiaTheme="minorHAnsi" w:hAnsiTheme="minorHAnsi"/>
                <w:sz w:val="24"/>
                <w:szCs w:val="24"/>
              </w:rPr>
              <w:t>&lt;html</w:t>
            </w:r>
            <w:r w:rsidRPr="002F1734">
              <w:rPr>
                <w:sz w:val="24"/>
                <w:szCs w:val="24"/>
              </w:rPr>
              <w:t xml:space="preserve"> </w:t>
            </w:r>
            <w:proofErr w:type="spellStart"/>
            <w:r w:rsidRPr="002F1734">
              <w:rPr>
                <w:rStyle w:val="HTMLCode"/>
                <w:rFonts w:asciiTheme="minorHAnsi" w:eastAsiaTheme="minorHAnsi" w:hAnsiTheme="minorHAnsi"/>
                <w:sz w:val="24"/>
                <w:szCs w:val="24"/>
              </w:rPr>
              <w:t>ng</w:t>
            </w:r>
            <w:proofErr w:type="spellEnd"/>
            <w:r w:rsidRPr="002F1734">
              <w:rPr>
                <w:rStyle w:val="HTMLCode"/>
                <w:rFonts w:asciiTheme="minorHAnsi" w:eastAsiaTheme="minorHAnsi" w:hAnsiTheme="minorHAnsi"/>
                <w:sz w:val="24"/>
                <w:szCs w:val="24"/>
              </w:rPr>
              <w:t>-app&gt;</w:t>
            </w:r>
          </w:p>
          <w:p w:rsidR="006546D1" w:rsidRPr="002F1734" w:rsidRDefault="006546D1" w:rsidP="006546D1">
            <w:pPr>
              <w:rPr>
                <w:sz w:val="24"/>
                <w:szCs w:val="24"/>
              </w:rPr>
            </w:pPr>
            <w:r w:rsidRPr="002F1734">
              <w:rPr>
                <w:rStyle w:val="HTMLCode"/>
                <w:rFonts w:asciiTheme="minorHAnsi" w:eastAsiaTheme="minorHAnsi" w:hAnsiTheme="minorHAnsi"/>
                <w:sz w:val="24"/>
                <w:szCs w:val="24"/>
              </w:rPr>
              <w:t>&lt;head&gt;</w:t>
            </w:r>
          </w:p>
          <w:p w:rsidR="006546D1" w:rsidRPr="002F1734" w:rsidRDefault="006546D1" w:rsidP="006546D1">
            <w:pPr>
              <w:rPr>
                <w:sz w:val="24"/>
                <w:szCs w:val="24"/>
              </w:rPr>
            </w:pPr>
            <w:r w:rsidRPr="002F1734">
              <w:rPr>
                <w:rStyle w:val="HTMLCode"/>
                <w:rFonts w:asciiTheme="minorHAnsi" w:eastAsiaTheme="minorHAnsi" w:hAnsiTheme="minorHAnsi"/>
                <w:color w:val="AA3333"/>
                <w:sz w:val="24"/>
                <w:szCs w:val="24"/>
              </w:rPr>
              <w:t>    </w:t>
            </w:r>
            <w:r w:rsidRPr="002F1734">
              <w:rPr>
                <w:rStyle w:val="HTMLCode"/>
                <w:rFonts w:asciiTheme="minorHAnsi" w:eastAsiaTheme="minorHAnsi" w:hAnsiTheme="minorHAnsi"/>
                <w:sz w:val="24"/>
                <w:szCs w:val="24"/>
              </w:rPr>
              <w:t xml:space="preserve">&lt;title&gt;Hello World, </w:t>
            </w:r>
            <w:proofErr w:type="spellStart"/>
            <w:r w:rsidRPr="002F1734">
              <w:rPr>
                <w:rStyle w:val="HTMLCode"/>
                <w:rFonts w:asciiTheme="minorHAnsi" w:eastAsiaTheme="minorHAnsi" w:hAnsiTheme="minorHAnsi"/>
                <w:sz w:val="24"/>
                <w:szCs w:val="24"/>
              </w:rPr>
              <w:t>AngularJS</w:t>
            </w:r>
            <w:proofErr w:type="spellEnd"/>
            <w:r w:rsidRPr="002F1734">
              <w:rPr>
                <w:rStyle w:val="HTMLCode"/>
                <w:rFonts w:asciiTheme="minorHAnsi" w:eastAsiaTheme="minorHAnsi" w:hAnsiTheme="minorHAnsi"/>
                <w:sz w:val="24"/>
                <w:szCs w:val="24"/>
              </w:rPr>
              <w:t xml:space="preserve"> - ViralPatel.net&lt;/title&gt;</w:t>
            </w:r>
          </w:p>
          <w:p w:rsidR="006546D1" w:rsidRPr="002F1734" w:rsidRDefault="006546D1" w:rsidP="006546D1">
            <w:pPr>
              <w:rPr>
                <w:sz w:val="24"/>
                <w:szCs w:val="24"/>
              </w:rPr>
            </w:pPr>
            <w:r w:rsidRPr="002F1734">
              <w:rPr>
                <w:rStyle w:val="HTMLCode"/>
                <w:rFonts w:asciiTheme="minorHAnsi" w:eastAsiaTheme="minorHAnsi" w:hAnsiTheme="minorHAnsi"/>
                <w:color w:val="AA3333"/>
                <w:sz w:val="24"/>
                <w:szCs w:val="24"/>
              </w:rPr>
              <w:t>    </w:t>
            </w:r>
            <w:r w:rsidRPr="002F1734">
              <w:rPr>
                <w:rStyle w:val="HTMLCode"/>
                <w:rFonts w:asciiTheme="minorHAnsi" w:eastAsiaTheme="minorHAnsi" w:hAnsiTheme="minorHAnsi"/>
                <w:sz w:val="24"/>
                <w:szCs w:val="24"/>
              </w:rPr>
              <w:t>&lt;script</w:t>
            </w:r>
            <w:r w:rsidRPr="002F1734">
              <w:rPr>
                <w:sz w:val="24"/>
                <w:szCs w:val="24"/>
              </w:rPr>
              <w:t xml:space="preserve"> </w:t>
            </w:r>
            <w:r w:rsidRPr="002F1734">
              <w:rPr>
                <w:rStyle w:val="HTMLCode"/>
                <w:rFonts w:asciiTheme="minorHAnsi" w:eastAsiaTheme="minorHAnsi" w:hAnsiTheme="minorHAnsi"/>
                <w:sz w:val="24"/>
                <w:szCs w:val="24"/>
              </w:rPr>
              <w:t>type="text/</w:t>
            </w:r>
            <w:proofErr w:type="spellStart"/>
            <w:r w:rsidRPr="002F1734">
              <w:rPr>
                <w:rStyle w:val="HTMLCode"/>
                <w:rFonts w:asciiTheme="minorHAnsi" w:eastAsiaTheme="minorHAnsi" w:hAnsiTheme="minorHAnsi"/>
                <w:sz w:val="24"/>
                <w:szCs w:val="24"/>
              </w:rPr>
              <w:t>javascript</w:t>
            </w:r>
            <w:proofErr w:type="spellEnd"/>
            <w:r w:rsidRPr="002F1734">
              <w:rPr>
                <w:rStyle w:val="HTMLCode"/>
                <w:rFonts w:asciiTheme="minorHAnsi" w:eastAsiaTheme="minorHAnsi" w:hAnsiTheme="minorHAnsi"/>
                <w:sz w:val="24"/>
                <w:szCs w:val="24"/>
              </w:rPr>
              <w:t>"</w:t>
            </w:r>
          </w:p>
          <w:p w:rsidR="006546D1" w:rsidRPr="002F1734" w:rsidRDefault="006546D1" w:rsidP="006546D1">
            <w:pPr>
              <w:rPr>
                <w:sz w:val="24"/>
                <w:szCs w:val="24"/>
              </w:rPr>
            </w:pPr>
            <w:r w:rsidRPr="002F1734">
              <w:rPr>
                <w:rStyle w:val="HTMLCode"/>
                <w:rFonts w:asciiTheme="minorHAnsi" w:eastAsiaTheme="minorHAnsi" w:hAnsiTheme="minorHAnsi"/>
                <w:color w:val="AA3333"/>
                <w:sz w:val="24"/>
                <w:szCs w:val="24"/>
              </w:rPr>
              <w:t>        </w:t>
            </w:r>
            <w:r w:rsidRPr="002F1734">
              <w:rPr>
                <w:rStyle w:val="HTMLCode"/>
                <w:rFonts w:asciiTheme="minorHAnsi" w:eastAsiaTheme="minorHAnsi" w:hAnsiTheme="minorHAnsi"/>
                <w:sz w:val="24"/>
                <w:szCs w:val="24"/>
              </w:rPr>
              <w:t>src="//ajax.googleapis.com/ajax/libs/angularjs/1.0.7/angular.min.js"&gt;&lt;/script&gt;</w:t>
            </w:r>
          </w:p>
          <w:p w:rsidR="006546D1" w:rsidRPr="002F1734" w:rsidRDefault="006546D1" w:rsidP="006546D1">
            <w:pPr>
              <w:rPr>
                <w:sz w:val="24"/>
                <w:szCs w:val="24"/>
              </w:rPr>
            </w:pPr>
            <w:r w:rsidRPr="002F1734">
              <w:rPr>
                <w:sz w:val="24"/>
                <w:szCs w:val="24"/>
              </w:rPr>
              <w:t> </w:t>
            </w:r>
          </w:p>
          <w:p w:rsidR="006546D1" w:rsidRPr="002F1734" w:rsidRDefault="006546D1" w:rsidP="006546D1">
            <w:pPr>
              <w:rPr>
                <w:sz w:val="24"/>
                <w:szCs w:val="24"/>
              </w:rPr>
            </w:pPr>
            <w:r w:rsidRPr="002F1734">
              <w:rPr>
                <w:rStyle w:val="HTMLCode"/>
                <w:rFonts w:asciiTheme="minorHAnsi" w:eastAsiaTheme="minorHAnsi" w:hAnsiTheme="minorHAnsi"/>
                <w:sz w:val="24"/>
                <w:szCs w:val="24"/>
              </w:rPr>
              <w:t>&lt;/head&gt;</w:t>
            </w:r>
          </w:p>
          <w:p w:rsidR="006546D1" w:rsidRPr="002F1734" w:rsidRDefault="006546D1" w:rsidP="006546D1">
            <w:pPr>
              <w:rPr>
                <w:sz w:val="24"/>
                <w:szCs w:val="24"/>
              </w:rPr>
            </w:pPr>
            <w:r w:rsidRPr="002F1734">
              <w:rPr>
                <w:rStyle w:val="HTMLCode"/>
                <w:rFonts w:asciiTheme="minorHAnsi" w:eastAsiaTheme="minorHAnsi" w:hAnsiTheme="minorHAnsi"/>
                <w:sz w:val="24"/>
                <w:szCs w:val="24"/>
              </w:rPr>
              <w:t>&lt;body&gt;</w:t>
            </w:r>
          </w:p>
          <w:p w:rsidR="006546D1" w:rsidRPr="002F1734" w:rsidRDefault="006546D1" w:rsidP="006546D1">
            <w:pPr>
              <w:rPr>
                <w:sz w:val="24"/>
                <w:szCs w:val="24"/>
              </w:rPr>
            </w:pPr>
            <w:r w:rsidRPr="002F1734">
              <w:rPr>
                <w:rStyle w:val="HTMLCode"/>
                <w:rFonts w:asciiTheme="minorHAnsi" w:eastAsiaTheme="minorHAnsi" w:hAnsiTheme="minorHAnsi"/>
                <w:color w:val="AA3333"/>
                <w:sz w:val="24"/>
                <w:szCs w:val="24"/>
              </w:rPr>
              <w:t>    </w:t>
            </w:r>
            <w:r w:rsidRPr="002F1734">
              <w:rPr>
                <w:sz w:val="24"/>
                <w:szCs w:val="24"/>
              </w:rPr>
              <w:t> </w:t>
            </w:r>
          </w:p>
          <w:p w:rsidR="006546D1" w:rsidRPr="002F1734" w:rsidRDefault="006546D1" w:rsidP="006546D1">
            <w:pPr>
              <w:rPr>
                <w:sz w:val="24"/>
                <w:szCs w:val="24"/>
              </w:rPr>
            </w:pPr>
            <w:r w:rsidRPr="002F1734">
              <w:rPr>
                <w:rStyle w:val="HTMLCode"/>
                <w:rFonts w:asciiTheme="minorHAnsi" w:eastAsiaTheme="minorHAnsi" w:hAnsiTheme="minorHAnsi"/>
                <w:color w:val="AA3333"/>
                <w:sz w:val="24"/>
                <w:szCs w:val="24"/>
              </w:rPr>
              <w:t>    </w:t>
            </w:r>
            <w:r w:rsidRPr="002F1734">
              <w:rPr>
                <w:rStyle w:val="HTMLCode"/>
                <w:rFonts w:asciiTheme="minorHAnsi" w:eastAsiaTheme="minorHAnsi" w:hAnsiTheme="minorHAnsi"/>
                <w:sz w:val="24"/>
                <w:szCs w:val="24"/>
              </w:rPr>
              <w:t>Write some text in textbox:</w:t>
            </w:r>
          </w:p>
          <w:p w:rsidR="006546D1" w:rsidRPr="002F1734" w:rsidRDefault="006546D1" w:rsidP="006546D1">
            <w:pPr>
              <w:rPr>
                <w:sz w:val="24"/>
                <w:szCs w:val="24"/>
              </w:rPr>
            </w:pPr>
            <w:r w:rsidRPr="002F1734">
              <w:rPr>
                <w:rStyle w:val="HTMLCode"/>
                <w:rFonts w:asciiTheme="minorHAnsi" w:eastAsiaTheme="minorHAnsi" w:hAnsiTheme="minorHAnsi"/>
                <w:color w:val="AA3333"/>
                <w:sz w:val="24"/>
                <w:szCs w:val="24"/>
              </w:rPr>
              <w:t>    </w:t>
            </w:r>
            <w:r w:rsidRPr="002F1734">
              <w:rPr>
                <w:rStyle w:val="HTMLCode"/>
                <w:rFonts w:asciiTheme="minorHAnsi" w:eastAsiaTheme="minorHAnsi" w:hAnsiTheme="minorHAnsi"/>
                <w:sz w:val="24"/>
                <w:szCs w:val="24"/>
              </w:rPr>
              <w:t>&lt;input</w:t>
            </w:r>
            <w:r w:rsidRPr="002F1734">
              <w:rPr>
                <w:sz w:val="24"/>
                <w:szCs w:val="24"/>
              </w:rPr>
              <w:t xml:space="preserve"> </w:t>
            </w:r>
            <w:r w:rsidRPr="002F1734">
              <w:rPr>
                <w:rStyle w:val="HTMLCode"/>
                <w:rFonts w:asciiTheme="minorHAnsi" w:eastAsiaTheme="minorHAnsi" w:hAnsiTheme="minorHAnsi"/>
                <w:sz w:val="24"/>
                <w:szCs w:val="24"/>
              </w:rPr>
              <w:t>type="text"</w:t>
            </w:r>
            <w:r w:rsidRPr="002F1734">
              <w:rPr>
                <w:sz w:val="24"/>
                <w:szCs w:val="24"/>
              </w:rPr>
              <w:t xml:space="preserve"> </w:t>
            </w:r>
            <w:proofErr w:type="spellStart"/>
            <w:r w:rsidRPr="002F1734">
              <w:rPr>
                <w:rStyle w:val="HTMLCode"/>
                <w:rFonts w:asciiTheme="minorHAnsi" w:eastAsiaTheme="minorHAnsi" w:hAnsiTheme="minorHAnsi"/>
                <w:sz w:val="24"/>
                <w:szCs w:val="24"/>
              </w:rPr>
              <w:t>ng</w:t>
            </w:r>
            <w:proofErr w:type="spellEnd"/>
            <w:r w:rsidRPr="002F1734">
              <w:rPr>
                <w:rStyle w:val="HTMLCode"/>
                <w:rFonts w:asciiTheme="minorHAnsi" w:eastAsiaTheme="minorHAnsi" w:hAnsiTheme="minorHAnsi"/>
                <w:sz w:val="24"/>
                <w:szCs w:val="24"/>
              </w:rPr>
              <w:t>-model="</w:t>
            </w:r>
            <w:proofErr w:type="spellStart"/>
            <w:r w:rsidRPr="002F1734">
              <w:rPr>
                <w:rStyle w:val="HTMLCode"/>
                <w:rFonts w:asciiTheme="minorHAnsi" w:eastAsiaTheme="minorHAnsi" w:hAnsiTheme="minorHAnsi"/>
                <w:sz w:val="24"/>
                <w:szCs w:val="24"/>
              </w:rPr>
              <w:t>sometext</w:t>
            </w:r>
            <w:proofErr w:type="spellEnd"/>
            <w:r w:rsidRPr="002F1734">
              <w:rPr>
                <w:rStyle w:val="HTMLCode"/>
                <w:rFonts w:asciiTheme="minorHAnsi" w:eastAsiaTheme="minorHAnsi" w:hAnsiTheme="minorHAnsi"/>
                <w:sz w:val="24"/>
                <w:szCs w:val="24"/>
              </w:rPr>
              <w:t>"</w:t>
            </w:r>
            <w:r w:rsidRPr="002F1734">
              <w:rPr>
                <w:sz w:val="24"/>
                <w:szCs w:val="24"/>
              </w:rPr>
              <w:t xml:space="preserve"> </w:t>
            </w:r>
            <w:r w:rsidRPr="002F1734">
              <w:rPr>
                <w:rStyle w:val="HTMLCode"/>
                <w:rFonts w:asciiTheme="minorHAnsi" w:eastAsiaTheme="minorHAnsi" w:hAnsiTheme="minorHAnsi"/>
                <w:sz w:val="24"/>
                <w:szCs w:val="24"/>
              </w:rPr>
              <w:t>/&gt;</w:t>
            </w:r>
          </w:p>
          <w:p w:rsidR="006546D1" w:rsidRPr="002F1734" w:rsidRDefault="006546D1" w:rsidP="006546D1">
            <w:pPr>
              <w:rPr>
                <w:sz w:val="24"/>
                <w:szCs w:val="24"/>
              </w:rPr>
            </w:pPr>
            <w:r w:rsidRPr="002F1734">
              <w:rPr>
                <w:sz w:val="24"/>
                <w:szCs w:val="24"/>
              </w:rPr>
              <w:lastRenderedPageBreak/>
              <w:t> </w:t>
            </w:r>
          </w:p>
          <w:p w:rsidR="006546D1" w:rsidRPr="002F1734" w:rsidRDefault="006546D1" w:rsidP="006546D1">
            <w:pPr>
              <w:rPr>
                <w:sz w:val="24"/>
                <w:szCs w:val="24"/>
              </w:rPr>
            </w:pPr>
            <w:r w:rsidRPr="002F1734">
              <w:rPr>
                <w:rStyle w:val="HTMLCode"/>
                <w:rFonts w:asciiTheme="minorHAnsi" w:eastAsiaTheme="minorHAnsi" w:hAnsiTheme="minorHAnsi"/>
                <w:color w:val="AA3333"/>
                <w:sz w:val="24"/>
                <w:szCs w:val="24"/>
              </w:rPr>
              <w:t>    </w:t>
            </w:r>
            <w:r w:rsidRPr="002F1734">
              <w:rPr>
                <w:rStyle w:val="HTMLCode"/>
                <w:rFonts w:asciiTheme="minorHAnsi" w:eastAsiaTheme="minorHAnsi" w:hAnsiTheme="minorHAnsi"/>
                <w:sz w:val="24"/>
                <w:szCs w:val="24"/>
              </w:rPr>
              <w:t>&lt;h1</w:t>
            </w:r>
            <w:r w:rsidRPr="002F1734">
              <w:rPr>
                <w:sz w:val="24"/>
                <w:szCs w:val="24"/>
              </w:rPr>
              <w:t xml:space="preserve"> </w:t>
            </w:r>
            <w:proofErr w:type="spellStart"/>
            <w:r w:rsidRPr="002F1734">
              <w:rPr>
                <w:rStyle w:val="HTMLCode"/>
                <w:rFonts w:asciiTheme="minorHAnsi" w:eastAsiaTheme="minorHAnsi" w:hAnsiTheme="minorHAnsi"/>
                <w:sz w:val="24"/>
                <w:szCs w:val="24"/>
              </w:rPr>
              <w:t>ng</w:t>
            </w:r>
            <w:proofErr w:type="spellEnd"/>
            <w:r w:rsidRPr="002F1734">
              <w:rPr>
                <w:rStyle w:val="HTMLCode"/>
                <w:rFonts w:asciiTheme="minorHAnsi" w:eastAsiaTheme="minorHAnsi" w:hAnsiTheme="minorHAnsi"/>
                <w:sz w:val="24"/>
                <w:szCs w:val="24"/>
              </w:rPr>
              <w:t>-show="</w:t>
            </w:r>
            <w:proofErr w:type="spellStart"/>
            <w:r w:rsidRPr="002F1734">
              <w:rPr>
                <w:rStyle w:val="HTMLCode"/>
                <w:rFonts w:asciiTheme="minorHAnsi" w:eastAsiaTheme="minorHAnsi" w:hAnsiTheme="minorHAnsi"/>
                <w:sz w:val="24"/>
                <w:szCs w:val="24"/>
              </w:rPr>
              <w:t>sometext</w:t>
            </w:r>
            <w:proofErr w:type="spellEnd"/>
            <w:r w:rsidRPr="002F1734">
              <w:rPr>
                <w:rStyle w:val="HTMLCode"/>
                <w:rFonts w:asciiTheme="minorHAnsi" w:eastAsiaTheme="minorHAnsi" w:hAnsiTheme="minorHAnsi"/>
                <w:sz w:val="24"/>
                <w:szCs w:val="24"/>
              </w:rPr>
              <w:t xml:space="preserve">"&gt;Hello {{ </w:t>
            </w:r>
            <w:proofErr w:type="spellStart"/>
            <w:r w:rsidRPr="002F1734">
              <w:rPr>
                <w:rStyle w:val="HTMLCode"/>
                <w:rFonts w:asciiTheme="minorHAnsi" w:eastAsiaTheme="minorHAnsi" w:hAnsiTheme="minorHAnsi"/>
                <w:sz w:val="24"/>
                <w:szCs w:val="24"/>
              </w:rPr>
              <w:t>sometext</w:t>
            </w:r>
            <w:proofErr w:type="spellEnd"/>
            <w:r w:rsidRPr="002F1734">
              <w:rPr>
                <w:rStyle w:val="HTMLCode"/>
                <w:rFonts w:asciiTheme="minorHAnsi" w:eastAsiaTheme="minorHAnsi" w:hAnsiTheme="minorHAnsi"/>
                <w:sz w:val="24"/>
                <w:szCs w:val="24"/>
              </w:rPr>
              <w:t xml:space="preserve"> }}&lt;/h1&gt;</w:t>
            </w:r>
          </w:p>
          <w:p w:rsidR="006546D1" w:rsidRPr="002F1734" w:rsidRDefault="006546D1" w:rsidP="006546D1">
            <w:pPr>
              <w:rPr>
                <w:sz w:val="24"/>
                <w:szCs w:val="24"/>
              </w:rPr>
            </w:pPr>
            <w:r w:rsidRPr="002F1734">
              <w:rPr>
                <w:rStyle w:val="HTMLCode"/>
                <w:rFonts w:asciiTheme="minorHAnsi" w:eastAsiaTheme="minorHAnsi" w:hAnsiTheme="minorHAnsi"/>
                <w:color w:val="AA3333"/>
                <w:sz w:val="24"/>
                <w:szCs w:val="24"/>
              </w:rPr>
              <w:t>    </w:t>
            </w:r>
            <w:r w:rsidRPr="002F1734">
              <w:rPr>
                <w:sz w:val="24"/>
                <w:szCs w:val="24"/>
              </w:rPr>
              <w:t> </w:t>
            </w:r>
          </w:p>
          <w:p w:rsidR="006546D1" w:rsidRPr="002F1734" w:rsidRDefault="006546D1" w:rsidP="006546D1">
            <w:pPr>
              <w:rPr>
                <w:sz w:val="24"/>
                <w:szCs w:val="24"/>
              </w:rPr>
            </w:pPr>
            <w:r w:rsidRPr="002F1734">
              <w:rPr>
                <w:rStyle w:val="HTMLCode"/>
                <w:rFonts w:asciiTheme="minorHAnsi" w:eastAsiaTheme="minorHAnsi" w:hAnsiTheme="minorHAnsi"/>
                <w:sz w:val="24"/>
                <w:szCs w:val="24"/>
              </w:rPr>
              <w:t>&lt;/body&gt;</w:t>
            </w:r>
          </w:p>
          <w:p w:rsidR="006546D1" w:rsidRPr="002F1734" w:rsidRDefault="006546D1" w:rsidP="006546D1">
            <w:pPr>
              <w:rPr>
                <w:sz w:val="24"/>
                <w:szCs w:val="24"/>
              </w:rPr>
            </w:pPr>
            <w:r w:rsidRPr="002F1734">
              <w:rPr>
                <w:rStyle w:val="HTMLCode"/>
                <w:rFonts w:asciiTheme="minorHAnsi" w:eastAsiaTheme="minorHAnsi" w:hAnsiTheme="minorHAnsi"/>
                <w:sz w:val="24"/>
                <w:szCs w:val="24"/>
              </w:rPr>
              <w:t>&lt;/html&gt;</w:t>
            </w:r>
          </w:p>
        </w:tc>
      </w:tr>
    </w:tbl>
    <w:p w:rsidR="006546D1" w:rsidRPr="002F1734" w:rsidRDefault="006546D1" w:rsidP="006546D1">
      <w:pPr>
        <w:pStyle w:val="NormalWeb"/>
        <w:shd w:val="clear" w:color="auto" w:fill="FFFFFF"/>
        <w:spacing w:before="0" w:beforeAutospacing="0" w:after="0" w:afterAutospacing="0" w:line="360" w:lineRule="atLeast"/>
        <w:textAlignment w:val="baseline"/>
        <w:rPr>
          <w:rFonts w:asciiTheme="minorHAnsi" w:hAnsiTheme="minorHAnsi" w:cs="Arial"/>
          <w:color w:val="222222"/>
        </w:rPr>
      </w:pPr>
      <w:r w:rsidRPr="002F1734">
        <w:rPr>
          <w:rFonts w:asciiTheme="minorHAnsi" w:hAnsiTheme="minorHAnsi" w:cs="Arial"/>
          <w:b/>
          <w:bCs/>
          <w:color w:val="222222"/>
          <w:bdr w:val="none" w:sz="0" w:space="0" w:color="auto" w:frame="1"/>
        </w:rPr>
        <w:lastRenderedPageBreak/>
        <w:t>Online Demo</w:t>
      </w:r>
      <w:r w:rsidRPr="002F1734">
        <w:rPr>
          <w:rFonts w:asciiTheme="minorHAnsi" w:hAnsiTheme="minorHAnsi" w:cs="Arial"/>
          <w:color w:val="222222"/>
        </w:rPr>
        <w:br/>
      </w:r>
    </w:p>
    <w:p w:rsidR="006546D1" w:rsidRPr="002F1734" w:rsidRDefault="006546D1" w:rsidP="006546D1">
      <w:pPr>
        <w:pStyle w:val="NormalWeb"/>
        <w:shd w:val="clear" w:color="auto" w:fill="FFFFFF"/>
        <w:spacing w:before="0" w:beforeAutospacing="0" w:after="0" w:afterAutospacing="0" w:line="360" w:lineRule="atLeast"/>
        <w:textAlignment w:val="baseline"/>
        <w:rPr>
          <w:rFonts w:asciiTheme="minorHAnsi" w:hAnsiTheme="minorHAnsi" w:cs="Arial"/>
          <w:color w:val="222222"/>
        </w:rPr>
      </w:pPr>
      <w:r w:rsidRPr="002F1734">
        <w:rPr>
          <w:rFonts w:asciiTheme="minorHAnsi" w:hAnsiTheme="minorHAnsi" w:cs="Arial"/>
          <w:color w:val="222222"/>
        </w:rPr>
        <w:t xml:space="preserve">If you want to change and play around with code use this </w:t>
      </w:r>
      <w:proofErr w:type="spellStart"/>
      <w:r w:rsidRPr="002F1734">
        <w:rPr>
          <w:rFonts w:asciiTheme="minorHAnsi" w:hAnsiTheme="minorHAnsi" w:cs="Arial"/>
          <w:color w:val="222222"/>
        </w:rPr>
        <w:t>JSFiddle</w:t>
      </w:r>
      <w:proofErr w:type="spellEnd"/>
      <w:r w:rsidRPr="002F1734">
        <w:rPr>
          <w:rFonts w:asciiTheme="minorHAnsi" w:hAnsiTheme="minorHAnsi" w:cs="Arial"/>
          <w:color w:val="222222"/>
        </w:rPr>
        <w:t>:</w:t>
      </w:r>
      <w:r w:rsidRPr="002F1734">
        <w:rPr>
          <w:rStyle w:val="apple-converted-space"/>
          <w:rFonts w:asciiTheme="minorHAnsi" w:hAnsiTheme="minorHAnsi" w:cs="Arial"/>
          <w:color w:val="222222"/>
        </w:rPr>
        <w:t> </w:t>
      </w:r>
      <w:hyperlink r:id="rId20" w:tgtFrame="_new" w:history="1">
        <w:r w:rsidRPr="002F1734">
          <w:rPr>
            <w:rStyle w:val="Hyperlink"/>
            <w:rFonts w:asciiTheme="minorHAnsi" w:hAnsiTheme="minorHAnsi" w:cs="Arial"/>
            <w:color w:val="075FB8"/>
            <w:bdr w:val="none" w:sz="0" w:space="0" w:color="auto" w:frame="1"/>
          </w:rPr>
          <w:t>http://jsfiddle.net/viralpatel/ppgsS/</w:t>
        </w:r>
      </w:hyperlink>
    </w:p>
    <w:p w:rsidR="006546D1" w:rsidRPr="002F1734" w:rsidRDefault="006546D1" w:rsidP="006546D1">
      <w:pPr>
        <w:pStyle w:val="NormalWeb"/>
        <w:shd w:val="clear" w:color="auto" w:fill="FFFFFF"/>
        <w:spacing w:before="0" w:beforeAutospacing="0" w:after="240" w:afterAutospacing="0" w:line="360" w:lineRule="atLeast"/>
        <w:textAlignment w:val="baseline"/>
        <w:rPr>
          <w:rFonts w:asciiTheme="minorHAnsi" w:hAnsiTheme="minorHAnsi" w:cs="Arial"/>
          <w:color w:val="222222"/>
        </w:rPr>
      </w:pPr>
      <w:r w:rsidRPr="002F1734">
        <w:rPr>
          <w:rFonts w:asciiTheme="minorHAnsi" w:hAnsiTheme="minorHAnsi" w:cs="Arial"/>
          <w:color w:val="222222"/>
        </w:rPr>
        <w:t>In this demo, the text Hello does not appear unless we type anything in textbox. We added just one small attribute to &lt;H1&gt; tag and see how the functionality changed</w:t>
      </w:r>
      <w:proofErr w:type="gramStart"/>
      <w:r w:rsidRPr="002F1734">
        <w:rPr>
          <w:rFonts w:asciiTheme="minorHAnsi" w:hAnsiTheme="minorHAnsi" w:cs="Arial"/>
          <w:color w:val="222222"/>
        </w:rPr>
        <w:t>!.</w:t>
      </w:r>
      <w:proofErr w:type="gramEnd"/>
    </w:p>
    <w:p w:rsidR="006546D1" w:rsidRPr="002F1734" w:rsidRDefault="006546D1" w:rsidP="006546D1">
      <w:pPr>
        <w:pStyle w:val="NormalWeb"/>
        <w:shd w:val="clear" w:color="auto" w:fill="FFFFFF"/>
        <w:spacing w:before="0" w:beforeAutospacing="0" w:after="0" w:afterAutospacing="0" w:line="360" w:lineRule="atLeast"/>
        <w:textAlignment w:val="baseline"/>
        <w:rPr>
          <w:rFonts w:asciiTheme="minorHAnsi" w:hAnsiTheme="minorHAnsi" w:cs="Arial"/>
          <w:color w:val="222222"/>
        </w:rPr>
      </w:pPr>
      <w:proofErr w:type="spellStart"/>
      <w:proofErr w:type="gramStart"/>
      <w:r w:rsidRPr="002F1734">
        <w:rPr>
          <w:rStyle w:val="HTMLCode"/>
          <w:rFonts w:asciiTheme="minorHAnsi" w:hAnsiTheme="minorHAnsi" w:cs="Consolas"/>
          <w:color w:val="AA3333"/>
          <w:sz w:val="24"/>
          <w:szCs w:val="24"/>
          <w:bdr w:val="none" w:sz="0" w:space="0" w:color="auto" w:frame="1"/>
          <w:shd w:val="clear" w:color="auto" w:fill="EFEFEF"/>
        </w:rPr>
        <w:t>ng</w:t>
      </w:r>
      <w:proofErr w:type="spellEnd"/>
      <w:r w:rsidRPr="002F1734">
        <w:rPr>
          <w:rStyle w:val="HTMLCode"/>
          <w:rFonts w:asciiTheme="minorHAnsi" w:hAnsiTheme="minorHAnsi" w:cs="Consolas"/>
          <w:color w:val="AA3333"/>
          <w:sz w:val="24"/>
          <w:szCs w:val="24"/>
          <w:bdr w:val="none" w:sz="0" w:space="0" w:color="auto" w:frame="1"/>
          <w:shd w:val="clear" w:color="auto" w:fill="EFEFEF"/>
        </w:rPr>
        <w:t>-show</w:t>
      </w:r>
      <w:proofErr w:type="gramEnd"/>
      <w:r w:rsidRPr="002F1734">
        <w:rPr>
          <w:rStyle w:val="apple-converted-space"/>
          <w:rFonts w:asciiTheme="minorHAnsi" w:hAnsiTheme="minorHAnsi" w:cs="Arial"/>
          <w:color w:val="222222"/>
        </w:rPr>
        <w:t> </w:t>
      </w:r>
      <w:r w:rsidRPr="002F1734">
        <w:rPr>
          <w:rFonts w:asciiTheme="minorHAnsi" w:hAnsiTheme="minorHAnsi" w:cs="Arial"/>
          <w:color w:val="222222"/>
        </w:rPr>
        <w:t xml:space="preserve">attribute conditionally show an element, depending on the value of a </w:t>
      </w:r>
      <w:proofErr w:type="spellStart"/>
      <w:r w:rsidRPr="002F1734">
        <w:rPr>
          <w:rFonts w:asciiTheme="minorHAnsi" w:hAnsiTheme="minorHAnsi" w:cs="Arial"/>
          <w:color w:val="222222"/>
        </w:rPr>
        <w:t>boolean</w:t>
      </w:r>
      <w:proofErr w:type="spellEnd"/>
      <w:r w:rsidRPr="002F1734">
        <w:rPr>
          <w:rFonts w:asciiTheme="minorHAnsi" w:hAnsiTheme="minorHAnsi" w:cs="Arial"/>
          <w:color w:val="222222"/>
        </w:rPr>
        <w:t xml:space="preserve"> expression. Similar to </w:t>
      </w:r>
      <w:proofErr w:type="spellStart"/>
      <w:r w:rsidRPr="002F1734">
        <w:rPr>
          <w:rFonts w:asciiTheme="minorHAnsi" w:hAnsiTheme="minorHAnsi" w:cs="Arial"/>
          <w:color w:val="222222"/>
        </w:rPr>
        <w:t>ng</w:t>
      </w:r>
      <w:proofErr w:type="spellEnd"/>
      <w:r w:rsidRPr="002F1734">
        <w:rPr>
          <w:rFonts w:asciiTheme="minorHAnsi" w:hAnsiTheme="minorHAnsi" w:cs="Arial"/>
          <w:color w:val="222222"/>
        </w:rPr>
        <w:t>-show you can also use</w:t>
      </w:r>
      <w:r w:rsidRPr="002F1734">
        <w:rPr>
          <w:rStyle w:val="apple-converted-space"/>
          <w:rFonts w:asciiTheme="minorHAnsi" w:hAnsiTheme="minorHAnsi" w:cs="Arial"/>
          <w:color w:val="222222"/>
        </w:rPr>
        <w:t> </w:t>
      </w:r>
      <w:proofErr w:type="spellStart"/>
      <w:r w:rsidRPr="002F1734">
        <w:rPr>
          <w:rStyle w:val="HTMLCode"/>
          <w:rFonts w:asciiTheme="minorHAnsi" w:hAnsiTheme="minorHAnsi" w:cs="Consolas"/>
          <w:color w:val="AA3333"/>
          <w:sz w:val="24"/>
          <w:szCs w:val="24"/>
          <w:bdr w:val="none" w:sz="0" w:space="0" w:color="auto" w:frame="1"/>
          <w:shd w:val="clear" w:color="auto" w:fill="EFEFEF"/>
        </w:rPr>
        <w:t>ng</w:t>
      </w:r>
      <w:proofErr w:type="spellEnd"/>
      <w:r w:rsidRPr="002F1734">
        <w:rPr>
          <w:rStyle w:val="HTMLCode"/>
          <w:rFonts w:asciiTheme="minorHAnsi" w:hAnsiTheme="minorHAnsi" w:cs="Consolas"/>
          <w:color w:val="AA3333"/>
          <w:sz w:val="24"/>
          <w:szCs w:val="24"/>
          <w:bdr w:val="none" w:sz="0" w:space="0" w:color="auto" w:frame="1"/>
          <w:shd w:val="clear" w:color="auto" w:fill="EFEFEF"/>
        </w:rPr>
        <w:t>-hide</w:t>
      </w:r>
      <w:r w:rsidRPr="002F1734">
        <w:rPr>
          <w:rFonts w:asciiTheme="minorHAnsi" w:hAnsiTheme="minorHAnsi" w:cs="Arial"/>
          <w:color w:val="222222"/>
        </w:rPr>
        <w:t xml:space="preserve">, which exactly does opposite of </w:t>
      </w:r>
      <w:proofErr w:type="spellStart"/>
      <w:r w:rsidRPr="002F1734">
        <w:rPr>
          <w:rFonts w:asciiTheme="minorHAnsi" w:hAnsiTheme="minorHAnsi" w:cs="Arial"/>
          <w:color w:val="222222"/>
        </w:rPr>
        <w:t>ng</w:t>
      </w:r>
      <w:proofErr w:type="spellEnd"/>
      <w:r w:rsidRPr="002F1734">
        <w:rPr>
          <w:rFonts w:asciiTheme="minorHAnsi" w:hAnsiTheme="minorHAnsi" w:cs="Arial"/>
          <w:color w:val="222222"/>
        </w:rPr>
        <w:t>-show.</w:t>
      </w:r>
    </w:p>
    <w:p w:rsidR="006546D1" w:rsidRPr="002F1734" w:rsidRDefault="006546D1" w:rsidP="006546D1">
      <w:pPr>
        <w:pStyle w:val="NormalWeb"/>
        <w:shd w:val="clear" w:color="auto" w:fill="FFFFFF"/>
        <w:spacing w:before="0" w:beforeAutospacing="0" w:after="240" w:afterAutospacing="0" w:line="360" w:lineRule="atLeast"/>
        <w:textAlignment w:val="baseline"/>
        <w:rPr>
          <w:rFonts w:asciiTheme="minorHAnsi" w:hAnsiTheme="minorHAnsi" w:cs="Arial"/>
          <w:color w:val="222222"/>
        </w:rPr>
      </w:pPr>
      <w:r w:rsidRPr="002F1734">
        <w:rPr>
          <w:rFonts w:asciiTheme="minorHAnsi" w:hAnsiTheme="minorHAnsi" w:cs="Arial"/>
          <w:color w:val="222222"/>
        </w:rPr>
        <w:t>Note that until now we have not written any JavaScript code at all. Still our application became so dynamic.</w:t>
      </w:r>
    </w:p>
    <w:p w:rsidR="006546D1" w:rsidRPr="002F1734" w:rsidRDefault="006546D1" w:rsidP="006546D1">
      <w:pPr>
        <w:pStyle w:val="Heading2"/>
        <w:shd w:val="clear" w:color="auto" w:fill="FFFFFF"/>
        <w:spacing w:before="120" w:after="96" w:line="288" w:lineRule="atLeast"/>
        <w:textAlignment w:val="baseline"/>
        <w:rPr>
          <w:rFonts w:asciiTheme="minorHAnsi" w:hAnsiTheme="minorHAnsi" w:cs="Times New Roman"/>
          <w:b w:val="0"/>
          <w:bCs w:val="0"/>
          <w:color w:val="333333"/>
          <w:sz w:val="24"/>
          <w:szCs w:val="24"/>
        </w:rPr>
      </w:pPr>
      <w:proofErr w:type="spellStart"/>
      <w:r w:rsidRPr="002F1734">
        <w:rPr>
          <w:rFonts w:asciiTheme="minorHAnsi" w:hAnsiTheme="minorHAnsi"/>
          <w:b w:val="0"/>
          <w:bCs w:val="0"/>
          <w:color w:val="333333"/>
          <w:sz w:val="24"/>
          <w:szCs w:val="24"/>
        </w:rPr>
        <w:t>AngularJS</w:t>
      </w:r>
      <w:proofErr w:type="spellEnd"/>
      <w:r w:rsidRPr="002F1734">
        <w:rPr>
          <w:rFonts w:asciiTheme="minorHAnsi" w:hAnsiTheme="minorHAnsi"/>
          <w:b w:val="0"/>
          <w:bCs w:val="0"/>
          <w:color w:val="333333"/>
          <w:sz w:val="24"/>
          <w:szCs w:val="24"/>
        </w:rPr>
        <w:t xml:space="preserve"> Filters</w:t>
      </w:r>
    </w:p>
    <w:p w:rsidR="006546D1" w:rsidRPr="002F1734" w:rsidRDefault="006546D1" w:rsidP="006546D1">
      <w:pPr>
        <w:pStyle w:val="NormalWeb"/>
        <w:shd w:val="clear" w:color="auto" w:fill="FFFFFF"/>
        <w:spacing w:before="0" w:beforeAutospacing="0" w:after="240" w:afterAutospacing="0" w:line="360" w:lineRule="atLeast"/>
        <w:textAlignment w:val="baseline"/>
        <w:rPr>
          <w:rFonts w:asciiTheme="minorHAnsi" w:hAnsiTheme="minorHAnsi" w:cs="Arial"/>
          <w:color w:val="222222"/>
        </w:rPr>
      </w:pPr>
      <w:proofErr w:type="spellStart"/>
      <w:r w:rsidRPr="002F1734">
        <w:rPr>
          <w:rFonts w:asciiTheme="minorHAnsi" w:hAnsiTheme="minorHAnsi" w:cs="Arial"/>
          <w:color w:val="222222"/>
        </w:rPr>
        <w:t>AngularJS</w:t>
      </w:r>
      <w:proofErr w:type="spellEnd"/>
      <w:r w:rsidRPr="002F1734">
        <w:rPr>
          <w:rFonts w:asciiTheme="minorHAnsi" w:hAnsiTheme="minorHAnsi" w:cs="Arial"/>
          <w:color w:val="222222"/>
        </w:rPr>
        <w:t xml:space="preserve"> provides powerful mechanism to modify the data on the go using Filters. Filters typically transform the data to a new data type, formatting the data in the process. The general syntax for using filter is:</w:t>
      </w:r>
    </w:p>
    <w:tbl>
      <w:tblPr>
        <w:tblW w:w="9885" w:type="dxa"/>
        <w:tblCellMar>
          <w:left w:w="0" w:type="dxa"/>
          <w:right w:w="0" w:type="dxa"/>
        </w:tblCellMar>
        <w:tblLook w:val="04A0" w:firstRow="1" w:lastRow="0" w:firstColumn="1" w:lastColumn="0" w:noHBand="0" w:noVBand="1"/>
      </w:tblPr>
      <w:tblGrid>
        <w:gridCol w:w="9885"/>
      </w:tblGrid>
      <w:tr w:rsidR="006546D1" w:rsidRPr="002F1734" w:rsidTr="006546D1">
        <w:tc>
          <w:tcPr>
            <w:tcW w:w="9885" w:type="dxa"/>
            <w:shd w:val="clear" w:color="auto" w:fill="F5F5F5"/>
            <w:vAlign w:val="center"/>
            <w:hideMark/>
          </w:tcPr>
          <w:p w:rsidR="006546D1" w:rsidRPr="002F1734" w:rsidRDefault="006546D1">
            <w:pPr>
              <w:divId w:val="73942244"/>
              <w:rPr>
                <w:sz w:val="24"/>
                <w:szCs w:val="24"/>
              </w:rPr>
            </w:pPr>
            <w:r w:rsidRPr="002F1734">
              <w:rPr>
                <w:rStyle w:val="HTMLCode"/>
                <w:rFonts w:asciiTheme="minorHAnsi" w:eastAsiaTheme="minorHAnsi" w:hAnsiTheme="minorHAnsi"/>
                <w:sz w:val="24"/>
                <w:szCs w:val="24"/>
              </w:rPr>
              <w:t>{{ expression | filter }}</w:t>
            </w:r>
          </w:p>
        </w:tc>
      </w:tr>
    </w:tbl>
    <w:p w:rsidR="006546D1" w:rsidRPr="002F1734" w:rsidRDefault="006546D1" w:rsidP="006546D1">
      <w:pPr>
        <w:pStyle w:val="NormalWeb"/>
        <w:shd w:val="clear" w:color="auto" w:fill="FFFFFF"/>
        <w:spacing w:before="0" w:beforeAutospacing="0" w:after="240" w:afterAutospacing="0" w:line="360" w:lineRule="atLeast"/>
        <w:textAlignment w:val="baseline"/>
        <w:rPr>
          <w:rFonts w:asciiTheme="minorHAnsi" w:hAnsiTheme="minorHAnsi" w:cs="Arial"/>
          <w:color w:val="222222"/>
        </w:rPr>
      </w:pPr>
      <w:r w:rsidRPr="002F1734">
        <w:rPr>
          <w:rFonts w:asciiTheme="minorHAnsi" w:hAnsiTheme="minorHAnsi" w:cs="Arial"/>
          <w:color w:val="222222"/>
        </w:rPr>
        <w:t>You can use more than filter on an expression by chaining them like:</w:t>
      </w:r>
    </w:p>
    <w:tbl>
      <w:tblPr>
        <w:tblW w:w="9885" w:type="dxa"/>
        <w:tblCellMar>
          <w:left w:w="0" w:type="dxa"/>
          <w:right w:w="0" w:type="dxa"/>
        </w:tblCellMar>
        <w:tblLook w:val="04A0" w:firstRow="1" w:lastRow="0" w:firstColumn="1" w:lastColumn="0" w:noHBand="0" w:noVBand="1"/>
      </w:tblPr>
      <w:tblGrid>
        <w:gridCol w:w="9885"/>
      </w:tblGrid>
      <w:tr w:rsidR="006546D1" w:rsidRPr="002F1734" w:rsidTr="006546D1">
        <w:tc>
          <w:tcPr>
            <w:tcW w:w="9885" w:type="dxa"/>
            <w:shd w:val="clear" w:color="auto" w:fill="F5F5F5"/>
            <w:vAlign w:val="center"/>
            <w:hideMark/>
          </w:tcPr>
          <w:p w:rsidR="006546D1" w:rsidRPr="002F1734" w:rsidRDefault="006546D1">
            <w:pPr>
              <w:divId w:val="1681589815"/>
              <w:rPr>
                <w:sz w:val="24"/>
                <w:szCs w:val="24"/>
              </w:rPr>
            </w:pPr>
            <w:r w:rsidRPr="002F1734">
              <w:rPr>
                <w:rStyle w:val="HTMLCode"/>
                <w:rFonts w:asciiTheme="minorHAnsi" w:eastAsiaTheme="minorHAnsi" w:hAnsiTheme="minorHAnsi"/>
                <w:sz w:val="24"/>
                <w:szCs w:val="24"/>
              </w:rPr>
              <w:t>{{ expression | filter1 | filter2 }}</w:t>
            </w:r>
          </w:p>
        </w:tc>
      </w:tr>
    </w:tbl>
    <w:p w:rsidR="006546D1" w:rsidRPr="002F1734" w:rsidRDefault="006546D1" w:rsidP="006546D1">
      <w:pPr>
        <w:pStyle w:val="NormalWeb"/>
        <w:shd w:val="clear" w:color="auto" w:fill="FFFFFF"/>
        <w:spacing w:before="0" w:beforeAutospacing="0" w:after="240" w:afterAutospacing="0" w:line="360" w:lineRule="atLeast"/>
        <w:textAlignment w:val="baseline"/>
        <w:rPr>
          <w:rFonts w:asciiTheme="minorHAnsi" w:hAnsiTheme="minorHAnsi" w:cs="Arial"/>
          <w:color w:val="222222"/>
        </w:rPr>
      </w:pPr>
      <w:proofErr w:type="spellStart"/>
      <w:r w:rsidRPr="002F1734">
        <w:rPr>
          <w:rFonts w:asciiTheme="minorHAnsi" w:hAnsiTheme="minorHAnsi" w:cs="Arial"/>
          <w:color w:val="222222"/>
        </w:rPr>
        <w:t>AngularJS</w:t>
      </w:r>
      <w:proofErr w:type="spellEnd"/>
      <w:r w:rsidRPr="002F1734">
        <w:rPr>
          <w:rFonts w:asciiTheme="minorHAnsi" w:hAnsiTheme="minorHAnsi" w:cs="Arial"/>
          <w:color w:val="222222"/>
        </w:rPr>
        <w:t xml:space="preserve"> by default provide few filters that we can use in our app. It is also possible to define your own custom filters. For now we will just check filters that Angular provide with framework.</w:t>
      </w:r>
    </w:p>
    <w:p w:rsidR="006546D1" w:rsidRPr="002F1734" w:rsidRDefault="006546D1" w:rsidP="006546D1">
      <w:pPr>
        <w:pStyle w:val="Heading3"/>
        <w:shd w:val="clear" w:color="auto" w:fill="FFFFFF"/>
        <w:spacing w:before="0" w:line="288" w:lineRule="atLeast"/>
        <w:textAlignment w:val="baseline"/>
        <w:rPr>
          <w:rFonts w:asciiTheme="minorHAnsi" w:hAnsiTheme="minorHAnsi" w:cs="Times New Roman"/>
          <w:b w:val="0"/>
          <w:bCs w:val="0"/>
          <w:color w:val="333333"/>
          <w:sz w:val="24"/>
          <w:szCs w:val="24"/>
        </w:rPr>
      </w:pPr>
      <w:r w:rsidRPr="002F1734">
        <w:rPr>
          <w:rFonts w:asciiTheme="minorHAnsi" w:hAnsiTheme="minorHAnsi"/>
          <w:b w:val="0"/>
          <w:bCs w:val="0"/>
          <w:color w:val="333333"/>
          <w:sz w:val="24"/>
          <w:szCs w:val="24"/>
        </w:rPr>
        <w:t>Filter</w:t>
      </w:r>
      <w:r w:rsidRPr="002F1734">
        <w:rPr>
          <w:rStyle w:val="apple-converted-space"/>
          <w:rFonts w:asciiTheme="minorHAnsi" w:hAnsiTheme="minorHAnsi"/>
          <w:b w:val="0"/>
          <w:bCs w:val="0"/>
          <w:color w:val="333333"/>
          <w:sz w:val="24"/>
          <w:szCs w:val="24"/>
        </w:rPr>
        <w:t> </w:t>
      </w:r>
      <w:r w:rsidRPr="002F1734">
        <w:rPr>
          <w:rStyle w:val="HTMLCode"/>
          <w:rFonts w:asciiTheme="minorHAnsi" w:eastAsiaTheme="majorEastAsia" w:hAnsiTheme="minorHAnsi" w:cs="Consolas"/>
          <w:b w:val="0"/>
          <w:bCs w:val="0"/>
          <w:color w:val="AA3333"/>
          <w:sz w:val="24"/>
          <w:szCs w:val="24"/>
          <w:bdr w:val="none" w:sz="0" w:space="0" w:color="auto" w:frame="1"/>
          <w:shd w:val="clear" w:color="auto" w:fill="EFEFEF"/>
        </w:rPr>
        <w:t>uppercase</w:t>
      </w:r>
      <w:r w:rsidRPr="002F1734">
        <w:rPr>
          <w:rStyle w:val="apple-converted-space"/>
          <w:rFonts w:asciiTheme="minorHAnsi" w:hAnsiTheme="minorHAnsi"/>
          <w:b w:val="0"/>
          <w:bCs w:val="0"/>
          <w:color w:val="333333"/>
          <w:sz w:val="24"/>
          <w:szCs w:val="24"/>
        </w:rPr>
        <w:t> </w:t>
      </w:r>
      <w:r w:rsidRPr="002F1734">
        <w:rPr>
          <w:rFonts w:asciiTheme="minorHAnsi" w:hAnsiTheme="minorHAnsi"/>
          <w:b w:val="0"/>
          <w:bCs w:val="0"/>
          <w:color w:val="333333"/>
          <w:sz w:val="24"/>
          <w:szCs w:val="24"/>
        </w:rPr>
        <w:t>and</w:t>
      </w:r>
      <w:r w:rsidRPr="002F1734">
        <w:rPr>
          <w:rStyle w:val="apple-converted-space"/>
          <w:rFonts w:asciiTheme="minorHAnsi" w:hAnsiTheme="minorHAnsi"/>
          <w:b w:val="0"/>
          <w:bCs w:val="0"/>
          <w:color w:val="333333"/>
          <w:sz w:val="24"/>
          <w:szCs w:val="24"/>
        </w:rPr>
        <w:t> </w:t>
      </w:r>
      <w:r w:rsidRPr="002F1734">
        <w:rPr>
          <w:rStyle w:val="HTMLCode"/>
          <w:rFonts w:asciiTheme="minorHAnsi" w:eastAsiaTheme="majorEastAsia" w:hAnsiTheme="minorHAnsi" w:cs="Consolas"/>
          <w:b w:val="0"/>
          <w:bCs w:val="0"/>
          <w:color w:val="AA3333"/>
          <w:sz w:val="24"/>
          <w:szCs w:val="24"/>
          <w:bdr w:val="none" w:sz="0" w:space="0" w:color="auto" w:frame="1"/>
          <w:shd w:val="clear" w:color="auto" w:fill="EFEFEF"/>
        </w:rPr>
        <w:t>lowercase</w:t>
      </w:r>
    </w:p>
    <w:p w:rsidR="006546D1" w:rsidRPr="002F1734" w:rsidRDefault="006546D1" w:rsidP="006546D1">
      <w:pPr>
        <w:pStyle w:val="NormalWeb"/>
        <w:shd w:val="clear" w:color="auto" w:fill="FFFFFF"/>
        <w:spacing w:before="0" w:beforeAutospacing="0" w:after="0" w:afterAutospacing="0" w:line="360" w:lineRule="atLeast"/>
        <w:textAlignment w:val="baseline"/>
        <w:rPr>
          <w:rFonts w:asciiTheme="minorHAnsi" w:hAnsiTheme="minorHAnsi" w:cs="Arial"/>
          <w:color w:val="222222"/>
        </w:rPr>
      </w:pPr>
      <w:r w:rsidRPr="002F1734">
        <w:rPr>
          <w:rFonts w:asciiTheme="minorHAnsi" w:hAnsiTheme="minorHAnsi" w:cs="Arial"/>
          <w:color w:val="222222"/>
        </w:rPr>
        <w:t xml:space="preserve">As its name suggest, this filter convert the expression into uppercase letters. </w:t>
      </w:r>
      <w:proofErr w:type="spellStart"/>
      <w:proofErr w:type="gramStart"/>
      <w:r w:rsidRPr="002F1734">
        <w:rPr>
          <w:rFonts w:asciiTheme="minorHAnsi" w:hAnsiTheme="minorHAnsi" w:cs="Arial"/>
          <w:color w:val="222222"/>
        </w:rPr>
        <w:t>Lets</w:t>
      </w:r>
      <w:proofErr w:type="spellEnd"/>
      <w:proofErr w:type="gramEnd"/>
      <w:r w:rsidRPr="002F1734">
        <w:rPr>
          <w:rFonts w:asciiTheme="minorHAnsi" w:hAnsiTheme="minorHAnsi" w:cs="Arial"/>
          <w:color w:val="222222"/>
        </w:rPr>
        <w:t xml:space="preserve"> check a quick demo. </w:t>
      </w:r>
      <w:proofErr w:type="spellStart"/>
      <w:proofErr w:type="gramStart"/>
      <w:r w:rsidRPr="002F1734">
        <w:rPr>
          <w:rFonts w:asciiTheme="minorHAnsi" w:hAnsiTheme="minorHAnsi" w:cs="Arial"/>
          <w:color w:val="222222"/>
        </w:rPr>
        <w:t>Lets</w:t>
      </w:r>
      <w:proofErr w:type="spellEnd"/>
      <w:proofErr w:type="gramEnd"/>
      <w:r w:rsidRPr="002F1734">
        <w:rPr>
          <w:rFonts w:asciiTheme="minorHAnsi" w:hAnsiTheme="minorHAnsi" w:cs="Arial"/>
          <w:color w:val="222222"/>
        </w:rPr>
        <w:t xml:space="preserve"> modify few lines from our above example and use</w:t>
      </w:r>
      <w:r w:rsidRPr="002F1734">
        <w:rPr>
          <w:rStyle w:val="apple-converted-space"/>
          <w:rFonts w:asciiTheme="minorHAnsi" w:hAnsiTheme="minorHAnsi" w:cs="Arial"/>
          <w:color w:val="222222"/>
        </w:rPr>
        <w:t> </w:t>
      </w:r>
      <w:r w:rsidRPr="002F1734">
        <w:rPr>
          <w:rStyle w:val="HTMLCode"/>
          <w:rFonts w:asciiTheme="minorHAnsi" w:hAnsiTheme="minorHAnsi" w:cs="Consolas"/>
          <w:color w:val="AA3333"/>
          <w:sz w:val="24"/>
          <w:szCs w:val="24"/>
          <w:bdr w:val="none" w:sz="0" w:space="0" w:color="auto" w:frame="1"/>
          <w:shd w:val="clear" w:color="auto" w:fill="EFEFEF"/>
        </w:rPr>
        <w:t>uppercase</w:t>
      </w:r>
      <w:r w:rsidRPr="002F1734">
        <w:rPr>
          <w:rStyle w:val="apple-converted-space"/>
          <w:rFonts w:asciiTheme="minorHAnsi" w:hAnsiTheme="minorHAnsi" w:cs="Arial"/>
          <w:color w:val="222222"/>
        </w:rPr>
        <w:t> </w:t>
      </w:r>
      <w:r w:rsidRPr="002F1734">
        <w:rPr>
          <w:rFonts w:asciiTheme="minorHAnsi" w:hAnsiTheme="minorHAnsi" w:cs="Arial"/>
          <w:color w:val="222222"/>
        </w:rPr>
        <w:t>filter.</w:t>
      </w:r>
    </w:p>
    <w:tbl>
      <w:tblPr>
        <w:tblW w:w="10545" w:type="dxa"/>
        <w:tblCellMar>
          <w:left w:w="0" w:type="dxa"/>
          <w:right w:w="0" w:type="dxa"/>
        </w:tblCellMar>
        <w:tblLook w:val="04A0" w:firstRow="1" w:lastRow="0" w:firstColumn="1" w:lastColumn="0" w:noHBand="0" w:noVBand="1"/>
      </w:tblPr>
      <w:tblGrid>
        <w:gridCol w:w="10545"/>
      </w:tblGrid>
      <w:tr w:rsidR="006546D1" w:rsidRPr="002F1734" w:rsidTr="006546D1">
        <w:tc>
          <w:tcPr>
            <w:tcW w:w="10545" w:type="dxa"/>
            <w:shd w:val="clear" w:color="auto" w:fill="F5F5F5"/>
            <w:vAlign w:val="center"/>
            <w:hideMark/>
          </w:tcPr>
          <w:p w:rsidR="006546D1" w:rsidRPr="002F1734" w:rsidRDefault="006546D1" w:rsidP="006546D1">
            <w:pPr>
              <w:rPr>
                <w:sz w:val="24"/>
                <w:szCs w:val="24"/>
              </w:rPr>
            </w:pPr>
            <w:r w:rsidRPr="002F1734">
              <w:rPr>
                <w:rStyle w:val="HTMLCode"/>
                <w:rFonts w:asciiTheme="minorHAnsi" w:eastAsiaTheme="minorHAnsi" w:hAnsiTheme="minorHAnsi"/>
                <w:sz w:val="24"/>
                <w:szCs w:val="24"/>
              </w:rPr>
              <w:lastRenderedPageBreak/>
              <w:t>&lt;!DOCTYPE html&gt;</w:t>
            </w:r>
          </w:p>
          <w:p w:rsidR="006546D1" w:rsidRPr="002F1734" w:rsidRDefault="006546D1" w:rsidP="006546D1">
            <w:pPr>
              <w:rPr>
                <w:sz w:val="24"/>
                <w:szCs w:val="24"/>
              </w:rPr>
            </w:pPr>
            <w:r w:rsidRPr="002F1734">
              <w:rPr>
                <w:rStyle w:val="HTMLCode"/>
                <w:rFonts w:asciiTheme="minorHAnsi" w:eastAsiaTheme="minorHAnsi" w:hAnsiTheme="minorHAnsi"/>
                <w:sz w:val="24"/>
                <w:szCs w:val="24"/>
              </w:rPr>
              <w:t>&lt;html</w:t>
            </w:r>
            <w:r w:rsidRPr="002F1734">
              <w:rPr>
                <w:sz w:val="24"/>
                <w:szCs w:val="24"/>
              </w:rPr>
              <w:t xml:space="preserve"> </w:t>
            </w:r>
            <w:proofErr w:type="spellStart"/>
            <w:r w:rsidRPr="002F1734">
              <w:rPr>
                <w:rStyle w:val="HTMLCode"/>
                <w:rFonts w:asciiTheme="minorHAnsi" w:eastAsiaTheme="minorHAnsi" w:hAnsiTheme="minorHAnsi"/>
                <w:sz w:val="24"/>
                <w:szCs w:val="24"/>
              </w:rPr>
              <w:t>ng</w:t>
            </w:r>
            <w:proofErr w:type="spellEnd"/>
            <w:r w:rsidRPr="002F1734">
              <w:rPr>
                <w:rStyle w:val="HTMLCode"/>
                <w:rFonts w:asciiTheme="minorHAnsi" w:eastAsiaTheme="minorHAnsi" w:hAnsiTheme="minorHAnsi"/>
                <w:sz w:val="24"/>
                <w:szCs w:val="24"/>
              </w:rPr>
              <w:t>-app&gt;</w:t>
            </w:r>
          </w:p>
          <w:p w:rsidR="006546D1" w:rsidRPr="002F1734" w:rsidRDefault="006546D1" w:rsidP="006546D1">
            <w:pPr>
              <w:rPr>
                <w:sz w:val="24"/>
                <w:szCs w:val="24"/>
              </w:rPr>
            </w:pPr>
            <w:r w:rsidRPr="002F1734">
              <w:rPr>
                <w:rStyle w:val="HTMLCode"/>
                <w:rFonts w:asciiTheme="minorHAnsi" w:eastAsiaTheme="minorHAnsi" w:hAnsiTheme="minorHAnsi"/>
                <w:sz w:val="24"/>
                <w:szCs w:val="24"/>
              </w:rPr>
              <w:t>&lt;head&gt;</w:t>
            </w:r>
          </w:p>
          <w:p w:rsidR="006546D1" w:rsidRPr="002F1734" w:rsidRDefault="006546D1" w:rsidP="006546D1">
            <w:pPr>
              <w:rPr>
                <w:sz w:val="24"/>
                <w:szCs w:val="24"/>
              </w:rPr>
            </w:pPr>
            <w:r w:rsidRPr="002F1734">
              <w:rPr>
                <w:rStyle w:val="HTMLCode"/>
                <w:rFonts w:asciiTheme="minorHAnsi" w:eastAsiaTheme="minorHAnsi" w:hAnsiTheme="minorHAnsi"/>
                <w:color w:val="AA3333"/>
                <w:sz w:val="24"/>
                <w:szCs w:val="24"/>
              </w:rPr>
              <w:t>    </w:t>
            </w:r>
            <w:r w:rsidRPr="002F1734">
              <w:rPr>
                <w:rStyle w:val="HTMLCode"/>
                <w:rFonts w:asciiTheme="minorHAnsi" w:eastAsiaTheme="minorHAnsi" w:hAnsiTheme="minorHAnsi"/>
                <w:sz w:val="24"/>
                <w:szCs w:val="24"/>
              </w:rPr>
              <w:t xml:space="preserve">&lt;title&gt;Hello World, </w:t>
            </w:r>
            <w:proofErr w:type="spellStart"/>
            <w:r w:rsidRPr="002F1734">
              <w:rPr>
                <w:rStyle w:val="HTMLCode"/>
                <w:rFonts w:asciiTheme="minorHAnsi" w:eastAsiaTheme="minorHAnsi" w:hAnsiTheme="minorHAnsi"/>
                <w:sz w:val="24"/>
                <w:szCs w:val="24"/>
              </w:rPr>
              <w:t>AngularJS</w:t>
            </w:r>
            <w:proofErr w:type="spellEnd"/>
            <w:r w:rsidRPr="002F1734">
              <w:rPr>
                <w:rStyle w:val="HTMLCode"/>
                <w:rFonts w:asciiTheme="minorHAnsi" w:eastAsiaTheme="minorHAnsi" w:hAnsiTheme="minorHAnsi"/>
                <w:sz w:val="24"/>
                <w:szCs w:val="24"/>
              </w:rPr>
              <w:t xml:space="preserve"> - ViralPatel.net&lt;/title&gt;</w:t>
            </w:r>
          </w:p>
          <w:p w:rsidR="006546D1" w:rsidRPr="002F1734" w:rsidRDefault="006546D1" w:rsidP="006546D1">
            <w:pPr>
              <w:rPr>
                <w:sz w:val="24"/>
                <w:szCs w:val="24"/>
              </w:rPr>
            </w:pPr>
            <w:r w:rsidRPr="002F1734">
              <w:rPr>
                <w:rStyle w:val="HTMLCode"/>
                <w:rFonts w:asciiTheme="minorHAnsi" w:eastAsiaTheme="minorHAnsi" w:hAnsiTheme="minorHAnsi"/>
                <w:color w:val="AA3333"/>
                <w:sz w:val="24"/>
                <w:szCs w:val="24"/>
              </w:rPr>
              <w:t>    </w:t>
            </w:r>
            <w:r w:rsidRPr="002F1734">
              <w:rPr>
                <w:rStyle w:val="HTMLCode"/>
                <w:rFonts w:asciiTheme="minorHAnsi" w:eastAsiaTheme="minorHAnsi" w:hAnsiTheme="minorHAnsi"/>
                <w:sz w:val="24"/>
                <w:szCs w:val="24"/>
              </w:rPr>
              <w:t>&lt;script</w:t>
            </w:r>
            <w:r w:rsidRPr="002F1734">
              <w:rPr>
                <w:sz w:val="24"/>
                <w:szCs w:val="24"/>
              </w:rPr>
              <w:t xml:space="preserve"> </w:t>
            </w:r>
            <w:r w:rsidRPr="002F1734">
              <w:rPr>
                <w:rStyle w:val="HTMLCode"/>
                <w:rFonts w:asciiTheme="minorHAnsi" w:eastAsiaTheme="minorHAnsi" w:hAnsiTheme="minorHAnsi"/>
                <w:sz w:val="24"/>
                <w:szCs w:val="24"/>
              </w:rPr>
              <w:t>type="text/</w:t>
            </w:r>
            <w:proofErr w:type="spellStart"/>
            <w:r w:rsidRPr="002F1734">
              <w:rPr>
                <w:rStyle w:val="HTMLCode"/>
                <w:rFonts w:asciiTheme="minorHAnsi" w:eastAsiaTheme="minorHAnsi" w:hAnsiTheme="minorHAnsi"/>
                <w:sz w:val="24"/>
                <w:szCs w:val="24"/>
              </w:rPr>
              <w:t>javascript</w:t>
            </w:r>
            <w:proofErr w:type="spellEnd"/>
            <w:r w:rsidRPr="002F1734">
              <w:rPr>
                <w:rStyle w:val="HTMLCode"/>
                <w:rFonts w:asciiTheme="minorHAnsi" w:eastAsiaTheme="minorHAnsi" w:hAnsiTheme="minorHAnsi"/>
                <w:sz w:val="24"/>
                <w:szCs w:val="24"/>
              </w:rPr>
              <w:t>"</w:t>
            </w:r>
          </w:p>
          <w:p w:rsidR="006546D1" w:rsidRPr="002F1734" w:rsidRDefault="006546D1" w:rsidP="006546D1">
            <w:pPr>
              <w:rPr>
                <w:sz w:val="24"/>
                <w:szCs w:val="24"/>
              </w:rPr>
            </w:pPr>
            <w:r w:rsidRPr="002F1734">
              <w:rPr>
                <w:rStyle w:val="HTMLCode"/>
                <w:rFonts w:asciiTheme="minorHAnsi" w:eastAsiaTheme="minorHAnsi" w:hAnsiTheme="minorHAnsi"/>
                <w:color w:val="AA3333"/>
                <w:sz w:val="24"/>
                <w:szCs w:val="24"/>
              </w:rPr>
              <w:t>        </w:t>
            </w:r>
            <w:r w:rsidRPr="002F1734">
              <w:rPr>
                <w:rStyle w:val="HTMLCode"/>
                <w:rFonts w:asciiTheme="minorHAnsi" w:eastAsiaTheme="minorHAnsi" w:hAnsiTheme="minorHAnsi"/>
                <w:sz w:val="24"/>
                <w:szCs w:val="24"/>
              </w:rPr>
              <w:t>src="//ajax.googleapis.com/ajax/libs/angularjs/1.0.7/angular.min.js"&gt;&lt;/script&gt;</w:t>
            </w:r>
          </w:p>
          <w:p w:rsidR="006546D1" w:rsidRPr="002F1734" w:rsidRDefault="006546D1" w:rsidP="006546D1">
            <w:pPr>
              <w:rPr>
                <w:sz w:val="24"/>
                <w:szCs w:val="24"/>
              </w:rPr>
            </w:pPr>
            <w:r w:rsidRPr="002F1734">
              <w:rPr>
                <w:rStyle w:val="HTMLCode"/>
                <w:rFonts w:asciiTheme="minorHAnsi" w:eastAsiaTheme="minorHAnsi" w:hAnsiTheme="minorHAnsi"/>
                <w:color w:val="AA3333"/>
                <w:sz w:val="24"/>
                <w:szCs w:val="24"/>
              </w:rPr>
              <w:t> </w:t>
            </w:r>
            <w:r w:rsidRPr="002F1734">
              <w:rPr>
                <w:sz w:val="24"/>
                <w:szCs w:val="24"/>
              </w:rPr>
              <w:t> </w:t>
            </w:r>
          </w:p>
          <w:p w:rsidR="006546D1" w:rsidRPr="002F1734" w:rsidRDefault="006546D1" w:rsidP="006546D1">
            <w:pPr>
              <w:rPr>
                <w:sz w:val="24"/>
                <w:szCs w:val="24"/>
              </w:rPr>
            </w:pPr>
            <w:r w:rsidRPr="002F1734">
              <w:rPr>
                <w:rStyle w:val="HTMLCode"/>
                <w:rFonts w:asciiTheme="minorHAnsi" w:eastAsiaTheme="minorHAnsi" w:hAnsiTheme="minorHAnsi"/>
                <w:sz w:val="24"/>
                <w:szCs w:val="24"/>
              </w:rPr>
              <w:t>&lt;/head&gt;</w:t>
            </w:r>
          </w:p>
          <w:p w:rsidR="006546D1" w:rsidRPr="002F1734" w:rsidRDefault="006546D1" w:rsidP="006546D1">
            <w:pPr>
              <w:rPr>
                <w:sz w:val="24"/>
                <w:szCs w:val="24"/>
              </w:rPr>
            </w:pPr>
            <w:r w:rsidRPr="002F1734">
              <w:rPr>
                <w:rStyle w:val="HTMLCode"/>
                <w:rFonts w:asciiTheme="minorHAnsi" w:eastAsiaTheme="minorHAnsi" w:hAnsiTheme="minorHAnsi"/>
                <w:sz w:val="24"/>
                <w:szCs w:val="24"/>
              </w:rPr>
              <w:t>&lt;body&gt;</w:t>
            </w:r>
          </w:p>
          <w:p w:rsidR="006546D1" w:rsidRPr="002F1734" w:rsidRDefault="006546D1" w:rsidP="006546D1">
            <w:pPr>
              <w:rPr>
                <w:sz w:val="24"/>
                <w:szCs w:val="24"/>
              </w:rPr>
            </w:pPr>
            <w:r w:rsidRPr="002F1734">
              <w:rPr>
                <w:rStyle w:val="HTMLCode"/>
                <w:rFonts w:asciiTheme="minorHAnsi" w:eastAsiaTheme="minorHAnsi" w:hAnsiTheme="minorHAnsi"/>
                <w:color w:val="AA3333"/>
                <w:sz w:val="24"/>
                <w:szCs w:val="24"/>
              </w:rPr>
              <w:t>     </w:t>
            </w:r>
            <w:r w:rsidRPr="002F1734">
              <w:rPr>
                <w:sz w:val="24"/>
                <w:szCs w:val="24"/>
              </w:rPr>
              <w:t> </w:t>
            </w:r>
          </w:p>
          <w:p w:rsidR="006546D1" w:rsidRPr="002F1734" w:rsidRDefault="006546D1" w:rsidP="006546D1">
            <w:pPr>
              <w:rPr>
                <w:sz w:val="24"/>
                <w:szCs w:val="24"/>
              </w:rPr>
            </w:pPr>
            <w:r w:rsidRPr="002F1734">
              <w:rPr>
                <w:rStyle w:val="HTMLCode"/>
                <w:rFonts w:asciiTheme="minorHAnsi" w:eastAsiaTheme="minorHAnsi" w:hAnsiTheme="minorHAnsi"/>
                <w:color w:val="AA3333"/>
                <w:sz w:val="24"/>
                <w:szCs w:val="24"/>
              </w:rPr>
              <w:t>    </w:t>
            </w:r>
            <w:r w:rsidRPr="002F1734">
              <w:rPr>
                <w:rStyle w:val="HTMLCode"/>
                <w:rFonts w:asciiTheme="minorHAnsi" w:eastAsiaTheme="minorHAnsi" w:hAnsiTheme="minorHAnsi"/>
                <w:sz w:val="24"/>
                <w:szCs w:val="24"/>
              </w:rPr>
              <w:t>Write some text in textbox:</w:t>
            </w:r>
          </w:p>
          <w:p w:rsidR="006546D1" w:rsidRPr="002F1734" w:rsidRDefault="006546D1" w:rsidP="006546D1">
            <w:pPr>
              <w:rPr>
                <w:sz w:val="24"/>
                <w:szCs w:val="24"/>
              </w:rPr>
            </w:pPr>
            <w:r w:rsidRPr="002F1734">
              <w:rPr>
                <w:rStyle w:val="HTMLCode"/>
                <w:rFonts w:asciiTheme="minorHAnsi" w:eastAsiaTheme="minorHAnsi" w:hAnsiTheme="minorHAnsi"/>
                <w:color w:val="AA3333"/>
                <w:sz w:val="24"/>
                <w:szCs w:val="24"/>
              </w:rPr>
              <w:t>    </w:t>
            </w:r>
            <w:r w:rsidRPr="002F1734">
              <w:rPr>
                <w:rStyle w:val="HTMLCode"/>
                <w:rFonts w:asciiTheme="minorHAnsi" w:eastAsiaTheme="minorHAnsi" w:hAnsiTheme="minorHAnsi"/>
                <w:sz w:val="24"/>
                <w:szCs w:val="24"/>
              </w:rPr>
              <w:t>&lt;input</w:t>
            </w:r>
            <w:r w:rsidRPr="002F1734">
              <w:rPr>
                <w:sz w:val="24"/>
                <w:szCs w:val="24"/>
              </w:rPr>
              <w:t xml:space="preserve"> </w:t>
            </w:r>
            <w:r w:rsidRPr="002F1734">
              <w:rPr>
                <w:rStyle w:val="HTMLCode"/>
                <w:rFonts w:asciiTheme="minorHAnsi" w:eastAsiaTheme="minorHAnsi" w:hAnsiTheme="minorHAnsi"/>
                <w:sz w:val="24"/>
                <w:szCs w:val="24"/>
              </w:rPr>
              <w:t>type="text"</w:t>
            </w:r>
            <w:r w:rsidRPr="002F1734">
              <w:rPr>
                <w:sz w:val="24"/>
                <w:szCs w:val="24"/>
              </w:rPr>
              <w:t xml:space="preserve"> </w:t>
            </w:r>
            <w:proofErr w:type="spellStart"/>
            <w:r w:rsidRPr="002F1734">
              <w:rPr>
                <w:rStyle w:val="HTMLCode"/>
                <w:rFonts w:asciiTheme="minorHAnsi" w:eastAsiaTheme="minorHAnsi" w:hAnsiTheme="minorHAnsi"/>
                <w:sz w:val="24"/>
                <w:szCs w:val="24"/>
              </w:rPr>
              <w:t>ng</w:t>
            </w:r>
            <w:proofErr w:type="spellEnd"/>
            <w:r w:rsidRPr="002F1734">
              <w:rPr>
                <w:rStyle w:val="HTMLCode"/>
                <w:rFonts w:asciiTheme="minorHAnsi" w:eastAsiaTheme="minorHAnsi" w:hAnsiTheme="minorHAnsi"/>
                <w:sz w:val="24"/>
                <w:szCs w:val="24"/>
              </w:rPr>
              <w:t>-model="</w:t>
            </w:r>
            <w:proofErr w:type="spellStart"/>
            <w:r w:rsidRPr="002F1734">
              <w:rPr>
                <w:rStyle w:val="HTMLCode"/>
                <w:rFonts w:asciiTheme="minorHAnsi" w:eastAsiaTheme="minorHAnsi" w:hAnsiTheme="minorHAnsi"/>
                <w:sz w:val="24"/>
                <w:szCs w:val="24"/>
              </w:rPr>
              <w:t>sometext</w:t>
            </w:r>
            <w:proofErr w:type="spellEnd"/>
            <w:r w:rsidRPr="002F1734">
              <w:rPr>
                <w:rStyle w:val="HTMLCode"/>
                <w:rFonts w:asciiTheme="minorHAnsi" w:eastAsiaTheme="minorHAnsi" w:hAnsiTheme="minorHAnsi"/>
                <w:sz w:val="24"/>
                <w:szCs w:val="24"/>
              </w:rPr>
              <w:t>"</w:t>
            </w:r>
            <w:r w:rsidRPr="002F1734">
              <w:rPr>
                <w:sz w:val="24"/>
                <w:szCs w:val="24"/>
              </w:rPr>
              <w:t xml:space="preserve"> </w:t>
            </w:r>
            <w:r w:rsidRPr="002F1734">
              <w:rPr>
                <w:rStyle w:val="HTMLCode"/>
                <w:rFonts w:asciiTheme="minorHAnsi" w:eastAsiaTheme="minorHAnsi" w:hAnsiTheme="minorHAnsi"/>
                <w:sz w:val="24"/>
                <w:szCs w:val="24"/>
              </w:rPr>
              <w:t>/&gt;</w:t>
            </w:r>
          </w:p>
          <w:p w:rsidR="006546D1" w:rsidRPr="002F1734" w:rsidRDefault="006546D1" w:rsidP="006546D1">
            <w:pPr>
              <w:rPr>
                <w:sz w:val="24"/>
                <w:szCs w:val="24"/>
              </w:rPr>
            </w:pPr>
            <w:r w:rsidRPr="002F1734">
              <w:rPr>
                <w:rStyle w:val="HTMLCode"/>
                <w:rFonts w:asciiTheme="minorHAnsi" w:eastAsiaTheme="minorHAnsi" w:hAnsiTheme="minorHAnsi"/>
                <w:color w:val="AA3333"/>
                <w:sz w:val="24"/>
                <w:szCs w:val="24"/>
              </w:rPr>
              <w:t> </w:t>
            </w:r>
            <w:r w:rsidRPr="002F1734">
              <w:rPr>
                <w:sz w:val="24"/>
                <w:szCs w:val="24"/>
              </w:rPr>
              <w:t> </w:t>
            </w:r>
          </w:p>
          <w:p w:rsidR="006546D1" w:rsidRPr="002F1734" w:rsidRDefault="006546D1" w:rsidP="006546D1">
            <w:pPr>
              <w:rPr>
                <w:sz w:val="24"/>
                <w:szCs w:val="24"/>
              </w:rPr>
            </w:pPr>
            <w:r w:rsidRPr="002F1734">
              <w:rPr>
                <w:rStyle w:val="HTMLCode"/>
                <w:rFonts w:asciiTheme="minorHAnsi" w:eastAsiaTheme="minorHAnsi" w:hAnsiTheme="minorHAnsi"/>
                <w:color w:val="AA3333"/>
                <w:sz w:val="24"/>
                <w:szCs w:val="24"/>
              </w:rPr>
              <w:t>    </w:t>
            </w:r>
            <w:r w:rsidRPr="002F1734">
              <w:rPr>
                <w:rStyle w:val="HTMLCode"/>
                <w:rFonts w:asciiTheme="minorHAnsi" w:eastAsiaTheme="minorHAnsi" w:hAnsiTheme="minorHAnsi"/>
                <w:sz w:val="24"/>
                <w:szCs w:val="24"/>
              </w:rPr>
              <w:t xml:space="preserve">&lt;h1&gt;Hello {{ </w:t>
            </w:r>
            <w:proofErr w:type="spellStart"/>
            <w:r w:rsidRPr="002F1734">
              <w:rPr>
                <w:rStyle w:val="HTMLCode"/>
                <w:rFonts w:asciiTheme="minorHAnsi" w:eastAsiaTheme="minorHAnsi" w:hAnsiTheme="minorHAnsi"/>
                <w:sz w:val="24"/>
                <w:szCs w:val="24"/>
              </w:rPr>
              <w:t>sometext</w:t>
            </w:r>
            <w:proofErr w:type="spellEnd"/>
            <w:r w:rsidRPr="002F1734">
              <w:rPr>
                <w:rStyle w:val="HTMLCode"/>
                <w:rFonts w:asciiTheme="minorHAnsi" w:eastAsiaTheme="minorHAnsi" w:hAnsiTheme="minorHAnsi"/>
                <w:sz w:val="24"/>
                <w:szCs w:val="24"/>
              </w:rPr>
              <w:t xml:space="preserve"> }}&lt;/h1&gt;</w:t>
            </w:r>
          </w:p>
          <w:p w:rsidR="006546D1" w:rsidRPr="002F1734" w:rsidRDefault="006546D1" w:rsidP="006546D1">
            <w:pPr>
              <w:rPr>
                <w:sz w:val="24"/>
                <w:szCs w:val="24"/>
              </w:rPr>
            </w:pPr>
            <w:r w:rsidRPr="002F1734">
              <w:rPr>
                <w:sz w:val="24"/>
                <w:szCs w:val="24"/>
              </w:rPr>
              <w:t> </w:t>
            </w:r>
          </w:p>
          <w:p w:rsidR="006546D1" w:rsidRPr="002F1734" w:rsidRDefault="006546D1" w:rsidP="006546D1">
            <w:pPr>
              <w:rPr>
                <w:sz w:val="24"/>
                <w:szCs w:val="24"/>
              </w:rPr>
            </w:pPr>
            <w:r w:rsidRPr="002F1734">
              <w:rPr>
                <w:rStyle w:val="HTMLCode"/>
                <w:rFonts w:asciiTheme="minorHAnsi" w:eastAsiaTheme="minorHAnsi" w:hAnsiTheme="minorHAnsi"/>
                <w:color w:val="AA3333"/>
                <w:sz w:val="24"/>
                <w:szCs w:val="24"/>
              </w:rPr>
              <w:t>    </w:t>
            </w:r>
            <w:r w:rsidRPr="002F1734">
              <w:rPr>
                <w:rStyle w:val="HTMLCode"/>
                <w:rFonts w:asciiTheme="minorHAnsi" w:eastAsiaTheme="minorHAnsi" w:hAnsiTheme="minorHAnsi"/>
                <w:sz w:val="24"/>
                <w:szCs w:val="24"/>
              </w:rPr>
              <w:t xml:space="preserve">&lt;h4&gt;Uppercase: {{ </w:t>
            </w:r>
            <w:proofErr w:type="spellStart"/>
            <w:r w:rsidRPr="002F1734">
              <w:rPr>
                <w:rStyle w:val="HTMLCode"/>
                <w:rFonts w:asciiTheme="minorHAnsi" w:eastAsiaTheme="minorHAnsi" w:hAnsiTheme="minorHAnsi"/>
                <w:sz w:val="24"/>
                <w:szCs w:val="24"/>
              </w:rPr>
              <w:t>sometext</w:t>
            </w:r>
            <w:proofErr w:type="spellEnd"/>
            <w:r w:rsidRPr="002F1734">
              <w:rPr>
                <w:rStyle w:val="HTMLCode"/>
                <w:rFonts w:asciiTheme="minorHAnsi" w:eastAsiaTheme="minorHAnsi" w:hAnsiTheme="minorHAnsi"/>
                <w:sz w:val="24"/>
                <w:szCs w:val="24"/>
              </w:rPr>
              <w:t xml:space="preserve"> | uppercase }}&lt;/h4&gt;</w:t>
            </w:r>
          </w:p>
          <w:p w:rsidR="006546D1" w:rsidRPr="002F1734" w:rsidRDefault="006546D1" w:rsidP="006546D1">
            <w:pPr>
              <w:rPr>
                <w:sz w:val="24"/>
                <w:szCs w:val="24"/>
              </w:rPr>
            </w:pPr>
            <w:r w:rsidRPr="002F1734">
              <w:rPr>
                <w:rStyle w:val="HTMLCode"/>
                <w:rFonts w:asciiTheme="minorHAnsi" w:eastAsiaTheme="minorHAnsi" w:hAnsiTheme="minorHAnsi"/>
                <w:color w:val="AA3333"/>
                <w:sz w:val="24"/>
                <w:szCs w:val="24"/>
              </w:rPr>
              <w:t>    </w:t>
            </w:r>
            <w:r w:rsidRPr="002F1734">
              <w:rPr>
                <w:rStyle w:val="HTMLCode"/>
                <w:rFonts w:asciiTheme="minorHAnsi" w:eastAsiaTheme="minorHAnsi" w:hAnsiTheme="minorHAnsi"/>
                <w:sz w:val="24"/>
                <w:szCs w:val="24"/>
              </w:rPr>
              <w:t xml:space="preserve">&lt;h4&gt;Lowercase: {{ </w:t>
            </w:r>
            <w:proofErr w:type="spellStart"/>
            <w:r w:rsidRPr="002F1734">
              <w:rPr>
                <w:rStyle w:val="HTMLCode"/>
                <w:rFonts w:asciiTheme="minorHAnsi" w:eastAsiaTheme="minorHAnsi" w:hAnsiTheme="minorHAnsi"/>
                <w:sz w:val="24"/>
                <w:szCs w:val="24"/>
              </w:rPr>
              <w:t>sometext</w:t>
            </w:r>
            <w:proofErr w:type="spellEnd"/>
            <w:r w:rsidRPr="002F1734">
              <w:rPr>
                <w:rStyle w:val="HTMLCode"/>
                <w:rFonts w:asciiTheme="minorHAnsi" w:eastAsiaTheme="minorHAnsi" w:hAnsiTheme="minorHAnsi"/>
                <w:sz w:val="24"/>
                <w:szCs w:val="24"/>
              </w:rPr>
              <w:t xml:space="preserve"> | lowercase }}&lt;/h4&gt;</w:t>
            </w:r>
          </w:p>
          <w:p w:rsidR="006546D1" w:rsidRPr="002F1734" w:rsidRDefault="006546D1" w:rsidP="006546D1">
            <w:pPr>
              <w:rPr>
                <w:sz w:val="24"/>
                <w:szCs w:val="24"/>
              </w:rPr>
            </w:pPr>
            <w:r w:rsidRPr="002F1734">
              <w:rPr>
                <w:rStyle w:val="HTMLCode"/>
                <w:rFonts w:asciiTheme="minorHAnsi" w:eastAsiaTheme="minorHAnsi" w:hAnsiTheme="minorHAnsi"/>
                <w:color w:val="AA3333"/>
                <w:sz w:val="24"/>
                <w:szCs w:val="24"/>
              </w:rPr>
              <w:t>     </w:t>
            </w:r>
            <w:r w:rsidRPr="002F1734">
              <w:rPr>
                <w:sz w:val="24"/>
                <w:szCs w:val="24"/>
              </w:rPr>
              <w:t> </w:t>
            </w:r>
          </w:p>
          <w:p w:rsidR="006546D1" w:rsidRPr="002F1734" w:rsidRDefault="006546D1" w:rsidP="006546D1">
            <w:pPr>
              <w:rPr>
                <w:sz w:val="24"/>
                <w:szCs w:val="24"/>
              </w:rPr>
            </w:pPr>
            <w:r w:rsidRPr="002F1734">
              <w:rPr>
                <w:rStyle w:val="HTMLCode"/>
                <w:rFonts w:asciiTheme="minorHAnsi" w:eastAsiaTheme="minorHAnsi" w:hAnsiTheme="minorHAnsi"/>
                <w:sz w:val="24"/>
                <w:szCs w:val="24"/>
              </w:rPr>
              <w:t>&lt;/body&gt;</w:t>
            </w:r>
          </w:p>
          <w:p w:rsidR="006546D1" w:rsidRPr="002F1734" w:rsidRDefault="006546D1" w:rsidP="006546D1">
            <w:pPr>
              <w:rPr>
                <w:sz w:val="24"/>
                <w:szCs w:val="24"/>
              </w:rPr>
            </w:pPr>
            <w:r w:rsidRPr="002F1734">
              <w:rPr>
                <w:rStyle w:val="HTMLCode"/>
                <w:rFonts w:asciiTheme="minorHAnsi" w:eastAsiaTheme="minorHAnsi" w:hAnsiTheme="minorHAnsi"/>
                <w:sz w:val="24"/>
                <w:szCs w:val="24"/>
              </w:rPr>
              <w:t>&lt;/html&gt;</w:t>
            </w:r>
          </w:p>
        </w:tc>
      </w:tr>
    </w:tbl>
    <w:p w:rsidR="006546D1" w:rsidRPr="002F1734" w:rsidRDefault="006546D1" w:rsidP="006546D1">
      <w:pPr>
        <w:pStyle w:val="NormalWeb"/>
        <w:shd w:val="clear" w:color="auto" w:fill="FFFFFF"/>
        <w:spacing w:before="0" w:beforeAutospacing="0" w:after="0" w:afterAutospacing="0" w:line="360" w:lineRule="atLeast"/>
        <w:textAlignment w:val="baseline"/>
        <w:rPr>
          <w:rFonts w:asciiTheme="minorHAnsi" w:hAnsiTheme="minorHAnsi" w:cs="Arial"/>
          <w:color w:val="222222"/>
        </w:rPr>
      </w:pPr>
      <w:r w:rsidRPr="002F1734">
        <w:rPr>
          <w:rFonts w:asciiTheme="minorHAnsi" w:hAnsiTheme="minorHAnsi" w:cs="Arial"/>
          <w:b/>
          <w:bCs/>
          <w:color w:val="222222"/>
          <w:bdr w:val="none" w:sz="0" w:space="0" w:color="auto" w:frame="1"/>
        </w:rPr>
        <w:t>Online Demo</w:t>
      </w:r>
      <w:r w:rsidRPr="002F1734">
        <w:rPr>
          <w:rFonts w:asciiTheme="minorHAnsi" w:hAnsiTheme="minorHAnsi" w:cs="Arial"/>
          <w:color w:val="222222"/>
        </w:rPr>
        <w:br/>
      </w:r>
    </w:p>
    <w:p w:rsidR="006546D1" w:rsidRPr="002F1734" w:rsidRDefault="006546D1" w:rsidP="006546D1">
      <w:pPr>
        <w:pStyle w:val="NormalWeb"/>
        <w:shd w:val="clear" w:color="auto" w:fill="FFFFFF"/>
        <w:spacing w:before="0" w:beforeAutospacing="0" w:after="0" w:afterAutospacing="0" w:line="360" w:lineRule="atLeast"/>
        <w:textAlignment w:val="baseline"/>
        <w:rPr>
          <w:rFonts w:asciiTheme="minorHAnsi" w:hAnsiTheme="minorHAnsi" w:cs="Arial"/>
          <w:color w:val="222222"/>
        </w:rPr>
      </w:pPr>
      <w:r w:rsidRPr="002F1734">
        <w:rPr>
          <w:rFonts w:asciiTheme="minorHAnsi" w:hAnsiTheme="minorHAnsi" w:cs="Arial"/>
          <w:color w:val="222222"/>
        </w:rPr>
        <w:t xml:space="preserve">If you want to change and play around with code use this </w:t>
      </w:r>
      <w:proofErr w:type="spellStart"/>
      <w:r w:rsidRPr="002F1734">
        <w:rPr>
          <w:rFonts w:asciiTheme="minorHAnsi" w:hAnsiTheme="minorHAnsi" w:cs="Arial"/>
          <w:color w:val="222222"/>
        </w:rPr>
        <w:t>JSFiddle</w:t>
      </w:r>
      <w:proofErr w:type="spellEnd"/>
      <w:r w:rsidRPr="002F1734">
        <w:rPr>
          <w:rFonts w:asciiTheme="minorHAnsi" w:hAnsiTheme="minorHAnsi" w:cs="Arial"/>
          <w:color w:val="222222"/>
        </w:rPr>
        <w:t>:</w:t>
      </w:r>
      <w:r w:rsidRPr="002F1734">
        <w:rPr>
          <w:rStyle w:val="apple-converted-space"/>
          <w:rFonts w:asciiTheme="minorHAnsi" w:hAnsiTheme="minorHAnsi" w:cs="Arial"/>
          <w:color w:val="222222"/>
        </w:rPr>
        <w:t> </w:t>
      </w:r>
      <w:hyperlink r:id="rId21" w:tgtFrame="_new" w:history="1">
        <w:r w:rsidRPr="002F1734">
          <w:rPr>
            <w:rStyle w:val="Hyperlink"/>
            <w:rFonts w:asciiTheme="minorHAnsi" w:hAnsiTheme="minorHAnsi" w:cs="Arial"/>
            <w:color w:val="075FB8"/>
            <w:bdr w:val="none" w:sz="0" w:space="0" w:color="auto" w:frame="1"/>
          </w:rPr>
          <w:t>http://jsfiddle.net/viralpatel/nZ5sH/</w:t>
        </w:r>
      </w:hyperlink>
    </w:p>
    <w:p w:rsidR="006546D1" w:rsidRPr="002F1734" w:rsidRDefault="006546D1" w:rsidP="006546D1">
      <w:pPr>
        <w:pStyle w:val="NormalWeb"/>
        <w:shd w:val="clear" w:color="auto" w:fill="FFFFFF"/>
        <w:spacing w:before="0" w:beforeAutospacing="0" w:after="240" w:afterAutospacing="0" w:line="360" w:lineRule="atLeast"/>
        <w:textAlignment w:val="baseline"/>
        <w:rPr>
          <w:rFonts w:asciiTheme="minorHAnsi" w:hAnsiTheme="minorHAnsi" w:cs="Arial"/>
          <w:color w:val="222222"/>
        </w:rPr>
      </w:pPr>
      <w:r w:rsidRPr="002F1734">
        <w:rPr>
          <w:rFonts w:asciiTheme="minorHAnsi" w:hAnsiTheme="minorHAnsi" w:cs="Arial"/>
          <w:color w:val="222222"/>
        </w:rPr>
        <w:t>Notice when you type in the textbox, the value is converted to upper and lower case depending on the filter we used.</w:t>
      </w:r>
    </w:p>
    <w:p w:rsidR="006546D1" w:rsidRPr="002F1734" w:rsidRDefault="006546D1" w:rsidP="006546D1">
      <w:pPr>
        <w:pStyle w:val="NormalWeb"/>
        <w:shd w:val="clear" w:color="auto" w:fill="FFFFFF"/>
        <w:spacing w:before="0" w:beforeAutospacing="0" w:after="240" w:afterAutospacing="0" w:line="360" w:lineRule="atLeast"/>
        <w:textAlignment w:val="baseline"/>
        <w:rPr>
          <w:rFonts w:asciiTheme="minorHAnsi" w:hAnsiTheme="minorHAnsi" w:cs="Arial"/>
          <w:color w:val="222222"/>
        </w:rPr>
      </w:pPr>
      <w:r w:rsidRPr="002F1734">
        <w:rPr>
          <w:rFonts w:asciiTheme="minorHAnsi" w:hAnsiTheme="minorHAnsi" w:cs="Arial"/>
          <w:color w:val="222222"/>
        </w:rPr>
        <w:lastRenderedPageBreak/>
        <w:t>Similarly, Angular provides some more filters like:</w:t>
      </w:r>
    </w:p>
    <w:p w:rsidR="006546D1" w:rsidRPr="002F1734" w:rsidRDefault="006546D1" w:rsidP="006546D1">
      <w:pPr>
        <w:pStyle w:val="Heading4"/>
        <w:shd w:val="clear" w:color="auto" w:fill="FFFFFF"/>
        <w:spacing w:before="0" w:line="336" w:lineRule="atLeast"/>
        <w:textAlignment w:val="baseline"/>
        <w:rPr>
          <w:rFonts w:asciiTheme="minorHAnsi" w:hAnsiTheme="minorHAnsi" w:cs="Arial"/>
          <w:color w:val="333333"/>
          <w:sz w:val="24"/>
          <w:szCs w:val="24"/>
        </w:rPr>
      </w:pPr>
      <w:proofErr w:type="gramStart"/>
      <w:r w:rsidRPr="002F1734">
        <w:rPr>
          <w:rStyle w:val="HTMLCode"/>
          <w:rFonts w:asciiTheme="minorHAnsi" w:eastAsiaTheme="majorEastAsia" w:hAnsiTheme="minorHAnsi" w:cs="Consolas"/>
          <w:color w:val="AA3333"/>
          <w:sz w:val="24"/>
          <w:szCs w:val="24"/>
          <w:bdr w:val="none" w:sz="0" w:space="0" w:color="auto" w:frame="1"/>
          <w:shd w:val="clear" w:color="auto" w:fill="EFEFEF"/>
        </w:rPr>
        <w:t>date</w:t>
      </w:r>
      <w:proofErr w:type="gramEnd"/>
    </w:p>
    <w:p w:rsidR="006546D1" w:rsidRPr="002F1734" w:rsidRDefault="006546D1" w:rsidP="006546D1">
      <w:pPr>
        <w:pStyle w:val="NormalWeb"/>
        <w:shd w:val="clear" w:color="auto" w:fill="FFFFFF"/>
        <w:spacing w:before="0" w:beforeAutospacing="0" w:after="240" w:afterAutospacing="0" w:line="360" w:lineRule="atLeast"/>
        <w:textAlignment w:val="baseline"/>
        <w:rPr>
          <w:rFonts w:asciiTheme="minorHAnsi" w:hAnsiTheme="minorHAnsi" w:cs="Arial"/>
          <w:color w:val="222222"/>
        </w:rPr>
      </w:pPr>
      <w:r w:rsidRPr="002F1734">
        <w:rPr>
          <w:rFonts w:asciiTheme="minorHAnsi" w:hAnsiTheme="minorHAnsi" w:cs="Arial"/>
          <w:color w:val="222222"/>
        </w:rPr>
        <w:t>Usage:</w:t>
      </w:r>
    </w:p>
    <w:tbl>
      <w:tblPr>
        <w:tblW w:w="9885" w:type="dxa"/>
        <w:tblCellMar>
          <w:left w:w="0" w:type="dxa"/>
          <w:right w:w="0" w:type="dxa"/>
        </w:tblCellMar>
        <w:tblLook w:val="04A0" w:firstRow="1" w:lastRow="0" w:firstColumn="1" w:lastColumn="0" w:noHBand="0" w:noVBand="1"/>
      </w:tblPr>
      <w:tblGrid>
        <w:gridCol w:w="9885"/>
      </w:tblGrid>
      <w:tr w:rsidR="006546D1" w:rsidRPr="002F1734" w:rsidTr="006546D1">
        <w:tc>
          <w:tcPr>
            <w:tcW w:w="9885" w:type="dxa"/>
            <w:shd w:val="clear" w:color="auto" w:fill="F5F5F5"/>
            <w:vAlign w:val="center"/>
            <w:hideMark/>
          </w:tcPr>
          <w:p w:rsidR="006546D1" w:rsidRPr="002F1734" w:rsidRDefault="006546D1">
            <w:pPr>
              <w:divId w:val="142090016"/>
              <w:rPr>
                <w:sz w:val="24"/>
                <w:szCs w:val="24"/>
              </w:rPr>
            </w:pPr>
            <w:r w:rsidRPr="002F1734">
              <w:rPr>
                <w:rStyle w:val="HTMLCode"/>
                <w:rFonts w:asciiTheme="minorHAnsi" w:eastAsiaTheme="minorHAnsi" w:hAnsiTheme="minorHAnsi"/>
                <w:sz w:val="24"/>
                <w:szCs w:val="24"/>
              </w:rPr>
              <w:t xml:space="preserve">{{ </w:t>
            </w:r>
            <w:proofErr w:type="spellStart"/>
            <w:r w:rsidRPr="002F1734">
              <w:rPr>
                <w:rStyle w:val="HTMLCode"/>
                <w:rFonts w:asciiTheme="minorHAnsi" w:eastAsiaTheme="minorHAnsi" w:hAnsiTheme="minorHAnsi"/>
                <w:sz w:val="24"/>
                <w:szCs w:val="24"/>
              </w:rPr>
              <w:t>date_expression</w:t>
            </w:r>
            <w:proofErr w:type="spellEnd"/>
            <w:r w:rsidRPr="002F1734">
              <w:rPr>
                <w:rStyle w:val="HTMLCode"/>
                <w:rFonts w:asciiTheme="minorHAnsi" w:eastAsiaTheme="minorHAnsi" w:hAnsiTheme="minorHAnsi"/>
                <w:sz w:val="24"/>
                <w:szCs w:val="24"/>
              </w:rPr>
              <w:t xml:space="preserve"> | date[:format] }} </w:t>
            </w:r>
          </w:p>
        </w:tc>
      </w:tr>
    </w:tbl>
    <w:p w:rsidR="006546D1" w:rsidRPr="002F1734" w:rsidRDefault="006546D1" w:rsidP="006546D1">
      <w:pPr>
        <w:pStyle w:val="NormalWeb"/>
        <w:shd w:val="clear" w:color="auto" w:fill="FFFFFF"/>
        <w:spacing w:before="0" w:beforeAutospacing="0" w:after="0" w:afterAutospacing="0" w:line="360" w:lineRule="atLeast"/>
        <w:textAlignment w:val="baseline"/>
        <w:rPr>
          <w:rFonts w:asciiTheme="minorHAnsi" w:hAnsiTheme="minorHAnsi" w:cs="Arial"/>
          <w:color w:val="222222"/>
        </w:rPr>
      </w:pPr>
      <w:r w:rsidRPr="002F1734">
        <w:rPr>
          <w:rFonts w:asciiTheme="minorHAnsi" w:hAnsiTheme="minorHAnsi" w:cs="Arial"/>
          <w:color w:val="222222"/>
        </w:rPr>
        <w:t>Formats date to a string based on the requested format. Read</w:t>
      </w:r>
      <w:r w:rsidRPr="002F1734">
        <w:rPr>
          <w:rStyle w:val="apple-converted-space"/>
          <w:rFonts w:asciiTheme="minorHAnsi" w:hAnsiTheme="minorHAnsi" w:cs="Arial"/>
          <w:color w:val="222222"/>
        </w:rPr>
        <w:t> </w:t>
      </w:r>
      <w:hyperlink r:id="rId22" w:history="1">
        <w:r w:rsidRPr="002F1734">
          <w:rPr>
            <w:rStyle w:val="Hyperlink"/>
            <w:rFonts w:asciiTheme="minorHAnsi" w:hAnsiTheme="minorHAnsi" w:cs="Arial"/>
            <w:color w:val="075FB8"/>
            <w:bdr w:val="none" w:sz="0" w:space="0" w:color="auto" w:frame="1"/>
          </w:rPr>
          <w:t>Angular documentation</w:t>
        </w:r>
      </w:hyperlink>
      <w:r w:rsidRPr="002F1734">
        <w:rPr>
          <w:rStyle w:val="apple-converted-space"/>
          <w:rFonts w:asciiTheme="minorHAnsi" w:hAnsiTheme="minorHAnsi" w:cs="Arial"/>
          <w:color w:val="222222"/>
        </w:rPr>
        <w:t> </w:t>
      </w:r>
      <w:r w:rsidRPr="002F1734">
        <w:rPr>
          <w:rFonts w:asciiTheme="minorHAnsi" w:hAnsiTheme="minorHAnsi" w:cs="Arial"/>
          <w:color w:val="222222"/>
        </w:rPr>
        <w:t>to know more about format.</w:t>
      </w:r>
    </w:p>
    <w:p w:rsidR="006546D1" w:rsidRPr="002F1734" w:rsidRDefault="006546D1" w:rsidP="006546D1">
      <w:pPr>
        <w:pStyle w:val="Heading4"/>
        <w:shd w:val="clear" w:color="auto" w:fill="FFFFFF"/>
        <w:spacing w:before="0" w:line="336" w:lineRule="atLeast"/>
        <w:textAlignment w:val="baseline"/>
        <w:rPr>
          <w:rFonts w:asciiTheme="minorHAnsi" w:hAnsiTheme="minorHAnsi" w:cs="Arial"/>
          <w:color w:val="333333"/>
          <w:sz w:val="24"/>
          <w:szCs w:val="24"/>
        </w:rPr>
      </w:pPr>
      <w:proofErr w:type="gramStart"/>
      <w:r w:rsidRPr="002F1734">
        <w:rPr>
          <w:rStyle w:val="HTMLCode"/>
          <w:rFonts w:asciiTheme="minorHAnsi" w:eastAsiaTheme="majorEastAsia" w:hAnsiTheme="minorHAnsi" w:cs="Consolas"/>
          <w:color w:val="AA3333"/>
          <w:sz w:val="24"/>
          <w:szCs w:val="24"/>
          <w:bdr w:val="none" w:sz="0" w:space="0" w:color="auto" w:frame="1"/>
          <w:shd w:val="clear" w:color="auto" w:fill="EFEFEF"/>
        </w:rPr>
        <w:t>number</w:t>
      </w:r>
      <w:proofErr w:type="gramEnd"/>
    </w:p>
    <w:p w:rsidR="006546D1" w:rsidRPr="002F1734" w:rsidRDefault="006546D1" w:rsidP="006546D1">
      <w:pPr>
        <w:pStyle w:val="NormalWeb"/>
        <w:shd w:val="clear" w:color="auto" w:fill="FFFFFF"/>
        <w:spacing w:before="0" w:beforeAutospacing="0" w:after="240" w:afterAutospacing="0" w:line="360" w:lineRule="atLeast"/>
        <w:textAlignment w:val="baseline"/>
        <w:rPr>
          <w:rFonts w:asciiTheme="minorHAnsi" w:hAnsiTheme="minorHAnsi" w:cs="Arial"/>
          <w:color w:val="222222"/>
        </w:rPr>
      </w:pPr>
      <w:r w:rsidRPr="002F1734">
        <w:rPr>
          <w:rFonts w:asciiTheme="minorHAnsi" w:hAnsiTheme="minorHAnsi" w:cs="Arial"/>
          <w:color w:val="222222"/>
        </w:rPr>
        <w:t>Usage:</w:t>
      </w:r>
    </w:p>
    <w:tbl>
      <w:tblPr>
        <w:tblW w:w="9885" w:type="dxa"/>
        <w:tblCellMar>
          <w:left w:w="0" w:type="dxa"/>
          <w:right w:w="0" w:type="dxa"/>
        </w:tblCellMar>
        <w:tblLook w:val="04A0" w:firstRow="1" w:lastRow="0" w:firstColumn="1" w:lastColumn="0" w:noHBand="0" w:noVBand="1"/>
      </w:tblPr>
      <w:tblGrid>
        <w:gridCol w:w="9885"/>
      </w:tblGrid>
      <w:tr w:rsidR="006546D1" w:rsidRPr="002F1734" w:rsidTr="006546D1">
        <w:tc>
          <w:tcPr>
            <w:tcW w:w="9885" w:type="dxa"/>
            <w:shd w:val="clear" w:color="auto" w:fill="F5F5F5"/>
            <w:vAlign w:val="center"/>
            <w:hideMark/>
          </w:tcPr>
          <w:p w:rsidR="006546D1" w:rsidRPr="002F1734" w:rsidRDefault="006546D1">
            <w:pPr>
              <w:divId w:val="771359981"/>
              <w:rPr>
                <w:sz w:val="24"/>
                <w:szCs w:val="24"/>
              </w:rPr>
            </w:pPr>
            <w:r w:rsidRPr="002F1734">
              <w:rPr>
                <w:rStyle w:val="HTMLCode"/>
                <w:rFonts w:asciiTheme="minorHAnsi" w:eastAsiaTheme="minorHAnsi" w:hAnsiTheme="minorHAnsi"/>
                <w:sz w:val="24"/>
                <w:szCs w:val="24"/>
              </w:rPr>
              <w:t xml:space="preserve">{{ </w:t>
            </w:r>
            <w:proofErr w:type="spellStart"/>
            <w:r w:rsidRPr="002F1734">
              <w:rPr>
                <w:rStyle w:val="HTMLCode"/>
                <w:rFonts w:asciiTheme="minorHAnsi" w:eastAsiaTheme="minorHAnsi" w:hAnsiTheme="minorHAnsi"/>
                <w:sz w:val="24"/>
                <w:szCs w:val="24"/>
              </w:rPr>
              <w:t>number_expression</w:t>
            </w:r>
            <w:proofErr w:type="spellEnd"/>
            <w:r w:rsidRPr="002F1734">
              <w:rPr>
                <w:rStyle w:val="HTMLCode"/>
                <w:rFonts w:asciiTheme="minorHAnsi" w:eastAsiaTheme="minorHAnsi" w:hAnsiTheme="minorHAnsi"/>
                <w:sz w:val="24"/>
                <w:szCs w:val="24"/>
              </w:rPr>
              <w:t xml:space="preserve"> | number[:</w:t>
            </w:r>
            <w:proofErr w:type="spellStart"/>
            <w:r w:rsidRPr="002F1734">
              <w:rPr>
                <w:rStyle w:val="HTMLCode"/>
                <w:rFonts w:asciiTheme="minorHAnsi" w:eastAsiaTheme="minorHAnsi" w:hAnsiTheme="minorHAnsi"/>
                <w:sz w:val="24"/>
                <w:szCs w:val="24"/>
              </w:rPr>
              <w:t>fractionSize</w:t>
            </w:r>
            <w:proofErr w:type="spellEnd"/>
            <w:r w:rsidRPr="002F1734">
              <w:rPr>
                <w:rStyle w:val="HTMLCode"/>
                <w:rFonts w:asciiTheme="minorHAnsi" w:eastAsiaTheme="minorHAnsi" w:hAnsiTheme="minorHAnsi"/>
                <w:sz w:val="24"/>
                <w:szCs w:val="24"/>
              </w:rPr>
              <w:t xml:space="preserve">] }} </w:t>
            </w:r>
          </w:p>
        </w:tc>
      </w:tr>
    </w:tbl>
    <w:p w:rsidR="006546D1" w:rsidRPr="002F1734" w:rsidRDefault="006546D1" w:rsidP="006546D1">
      <w:pPr>
        <w:pStyle w:val="NormalWeb"/>
        <w:shd w:val="clear" w:color="auto" w:fill="FFFFFF"/>
        <w:spacing w:before="0" w:beforeAutospacing="0" w:after="240" w:afterAutospacing="0" w:line="360" w:lineRule="atLeast"/>
        <w:textAlignment w:val="baseline"/>
        <w:rPr>
          <w:rFonts w:asciiTheme="minorHAnsi" w:hAnsiTheme="minorHAnsi" w:cs="Arial"/>
          <w:color w:val="222222"/>
        </w:rPr>
      </w:pPr>
      <w:proofErr w:type="gramStart"/>
      <w:r w:rsidRPr="002F1734">
        <w:rPr>
          <w:rFonts w:asciiTheme="minorHAnsi" w:hAnsiTheme="minorHAnsi" w:cs="Arial"/>
          <w:color w:val="222222"/>
        </w:rPr>
        <w:t>Formats a number as text.</w:t>
      </w:r>
      <w:proofErr w:type="gramEnd"/>
      <w:r w:rsidRPr="002F1734">
        <w:rPr>
          <w:rFonts w:asciiTheme="minorHAnsi" w:hAnsiTheme="minorHAnsi" w:cs="Arial"/>
          <w:color w:val="222222"/>
        </w:rPr>
        <w:t xml:space="preserve"> If the input is not a number an empty string is returned.</w:t>
      </w:r>
    </w:p>
    <w:p w:rsidR="006546D1" w:rsidRPr="002F1734" w:rsidRDefault="006546D1" w:rsidP="006546D1">
      <w:pPr>
        <w:pStyle w:val="NormalWeb"/>
        <w:shd w:val="clear" w:color="auto" w:fill="FFFFFF"/>
        <w:spacing w:before="0" w:beforeAutospacing="0" w:after="240" w:afterAutospacing="0" w:line="360" w:lineRule="atLeast"/>
        <w:textAlignment w:val="baseline"/>
        <w:rPr>
          <w:rFonts w:asciiTheme="minorHAnsi" w:hAnsiTheme="minorHAnsi" w:cs="Arial"/>
          <w:color w:val="222222"/>
        </w:rPr>
      </w:pPr>
      <w:r w:rsidRPr="002F1734">
        <w:rPr>
          <w:rFonts w:asciiTheme="minorHAnsi" w:hAnsiTheme="minorHAnsi" w:cs="Arial"/>
          <w:color w:val="222222"/>
        </w:rPr>
        <w:t xml:space="preserve">There are more filters like </w:t>
      </w:r>
      <w:proofErr w:type="spellStart"/>
      <w:r w:rsidRPr="002F1734">
        <w:rPr>
          <w:rFonts w:asciiTheme="minorHAnsi" w:hAnsiTheme="minorHAnsi" w:cs="Arial"/>
          <w:color w:val="222222"/>
        </w:rPr>
        <w:t>json</w:t>
      </w:r>
      <w:proofErr w:type="spellEnd"/>
      <w:r w:rsidRPr="002F1734">
        <w:rPr>
          <w:rFonts w:asciiTheme="minorHAnsi" w:hAnsiTheme="minorHAnsi" w:cs="Arial"/>
          <w:color w:val="222222"/>
        </w:rPr>
        <w:t xml:space="preserve">, </w:t>
      </w:r>
      <w:proofErr w:type="spellStart"/>
      <w:r w:rsidRPr="002F1734">
        <w:rPr>
          <w:rFonts w:asciiTheme="minorHAnsi" w:hAnsiTheme="minorHAnsi" w:cs="Arial"/>
          <w:color w:val="222222"/>
        </w:rPr>
        <w:t>limitTo</w:t>
      </w:r>
      <w:proofErr w:type="spellEnd"/>
      <w:r w:rsidRPr="002F1734">
        <w:rPr>
          <w:rFonts w:asciiTheme="minorHAnsi" w:hAnsiTheme="minorHAnsi" w:cs="Arial"/>
          <w:color w:val="222222"/>
        </w:rPr>
        <w:t xml:space="preserve">, filter, </w:t>
      </w:r>
      <w:proofErr w:type="spellStart"/>
      <w:r w:rsidRPr="002F1734">
        <w:rPr>
          <w:rFonts w:asciiTheme="minorHAnsi" w:hAnsiTheme="minorHAnsi" w:cs="Arial"/>
          <w:color w:val="222222"/>
        </w:rPr>
        <w:t>orderBy</w:t>
      </w:r>
      <w:proofErr w:type="spellEnd"/>
      <w:r w:rsidRPr="002F1734">
        <w:rPr>
          <w:rFonts w:asciiTheme="minorHAnsi" w:hAnsiTheme="minorHAnsi" w:cs="Arial"/>
          <w:color w:val="222222"/>
        </w:rPr>
        <w:t xml:space="preserve">. We will go through them in next few articles as and when we use them. For now you can refer to </w:t>
      </w:r>
      <w:proofErr w:type="gramStart"/>
      <w:r w:rsidRPr="002F1734">
        <w:rPr>
          <w:rFonts w:asciiTheme="minorHAnsi" w:hAnsiTheme="minorHAnsi" w:cs="Arial"/>
          <w:color w:val="222222"/>
        </w:rPr>
        <w:t>Filter</w:t>
      </w:r>
      <w:proofErr w:type="gramEnd"/>
      <w:r w:rsidRPr="002F1734">
        <w:rPr>
          <w:rFonts w:asciiTheme="minorHAnsi" w:hAnsiTheme="minorHAnsi" w:cs="Arial"/>
          <w:color w:val="222222"/>
        </w:rPr>
        <w:t xml:space="preserve"> documentation for more details.</w:t>
      </w:r>
    </w:p>
    <w:p w:rsidR="006546D1" w:rsidRPr="002F1734" w:rsidRDefault="006546D1" w:rsidP="006546D1">
      <w:pPr>
        <w:pStyle w:val="Heading2"/>
        <w:shd w:val="clear" w:color="auto" w:fill="FFFFFF"/>
        <w:spacing w:before="120" w:after="96" w:line="288" w:lineRule="atLeast"/>
        <w:textAlignment w:val="baseline"/>
        <w:rPr>
          <w:rFonts w:asciiTheme="minorHAnsi" w:hAnsiTheme="minorHAnsi" w:cs="Times New Roman"/>
          <w:b w:val="0"/>
          <w:bCs w:val="0"/>
          <w:color w:val="333333"/>
          <w:sz w:val="24"/>
          <w:szCs w:val="24"/>
        </w:rPr>
      </w:pPr>
      <w:r w:rsidRPr="002F1734">
        <w:rPr>
          <w:rFonts w:asciiTheme="minorHAnsi" w:hAnsiTheme="minorHAnsi"/>
          <w:b w:val="0"/>
          <w:bCs w:val="0"/>
          <w:color w:val="333333"/>
          <w:sz w:val="24"/>
          <w:szCs w:val="24"/>
        </w:rPr>
        <w:t>That’s All Folks</w:t>
      </w:r>
    </w:p>
    <w:p w:rsidR="006546D1" w:rsidRPr="002F1734" w:rsidRDefault="006546D1" w:rsidP="006546D1">
      <w:pPr>
        <w:pStyle w:val="NormalWeb"/>
        <w:shd w:val="clear" w:color="auto" w:fill="FFFFFF"/>
        <w:spacing w:before="0" w:beforeAutospacing="0" w:after="240" w:afterAutospacing="0" w:line="360" w:lineRule="atLeast"/>
        <w:textAlignment w:val="baseline"/>
        <w:rPr>
          <w:rFonts w:asciiTheme="minorHAnsi" w:hAnsiTheme="minorHAnsi" w:cs="Arial"/>
          <w:color w:val="222222"/>
        </w:rPr>
      </w:pPr>
      <w:r w:rsidRPr="002F1734">
        <w:rPr>
          <w:rFonts w:asciiTheme="minorHAnsi" w:hAnsiTheme="minorHAnsi" w:cs="Arial"/>
          <w:color w:val="222222"/>
        </w:rPr>
        <w:t xml:space="preserve">We have just scratched the surface of a big ocean. </w:t>
      </w:r>
      <w:proofErr w:type="spellStart"/>
      <w:r w:rsidRPr="002F1734">
        <w:rPr>
          <w:rFonts w:asciiTheme="minorHAnsi" w:hAnsiTheme="minorHAnsi" w:cs="Arial"/>
          <w:color w:val="222222"/>
        </w:rPr>
        <w:t>AngularJS</w:t>
      </w:r>
      <w:proofErr w:type="spellEnd"/>
      <w:r w:rsidRPr="002F1734">
        <w:rPr>
          <w:rFonts w:asciiTheme="minorHAnsi" w:hAnsiTheme="minorHAnsi" w:cs="Arial"/>
          <w:color w:val="222222"/>
        </w:rPr>
        <w:t xml:space="preserve"> offers so much more that we can only touch different aspects once we actually start using it.</w:t>
      </w:r>
    </w:p>
    <w:p w:rsidR="006546D1" w:rsidRPr="002F1734" w:rsidRDefault="006546D1" w:rsidP="006546D1">
      <w:pPr>
        <w:pStyle w:val="NormalWeb"/>
        <w:shd w:val="clear" w:color="auto" w:fill="FFFFFF"/>
        <w:spacing w:before="0" w:beforeAutospacing="0" w:after="240" w:afterAutospacing="0" w:line="360" w:lineRule="atLeast"/>
        <w:textAlignment w:val="baseline"/>
        <w:rPr>
          <w:rFonts w:asciiTheme="minorHAnsi" w:hAnsiTheme="minorHAnsi" w:cs="Arial"/>
          <w:color w:val="222222"/>
        </w:rPr>
      </w:pPr>
      <w:r w:rsidRPr="002F1734">
        <w:rPr>
          <w:rFonts w:asciiTheme="minorHAnsi" w:hAnsiTheme="minorHAnsi" w:cs="Arial"/>
          <w:color w:val="222222"/>
        </w:rPr>
        <w:t xml:space="preserve">In this tutorial we went through an introduction of </w:t>
      </w:r>
      <w:proofErr w:type="spellStart"/>
      <w:r w:rsidRPr="002F1734">
        <w:rPr>
          <w:rFonts w:asciiTheme="minorHAnsi" w:hAnsiTheme="minorHAnsi" w:cs="Arial"/>
          <w:color w:val="222222"/>
        </w:rPr>
        <w:t>AngularJS</w:t>
      </w:r>
      <w:proofErr w:type="spellEnd"/>
      <w:r w:rsidRPr="002F1734">
        <w:rPr>
          <w:rFonts w:asciiTheme="minorHAnsi" w:hAnsiTheme="minorHAnsi" w:cs="Arial"/>
          <w:color w:val="222222"/>
        </w:rPr>
        <w:t xml:space="preserve"> and also learned how to set it up in any </w:t>
      </w:r>
      <w:proofErr w:type="spellStart"/>
      <w:r w:rsidRPr="002F1734">
        <w:rPr>
          <w:rFonts w:asciiTheme="minorHAnsi" w:hAnsiTheme="minorHAnsi" w:cs="Arial"/>
          <w:color w:val="222222"/>
        </w:rPr>
        <w:t>webapplication</w:t>
      </w:r>
      <w:proofErr w:type="spellEnd"/>
      <w:r w:rsidRPr="002F1734">
        <w:rPr>
          <w:rFonts w:asciiTheme="minorHAnsi" w:hAnsiTheme="minorHAnsi" w:cs="Arial"/>
          <w:color w:val="222222"/>
        </w:rPr>
        <w:t xml:space="preserve">. Also we saw different angular attributes like </w:t>
      </w:r>
      <w:proofErr w:type="spellStart"/>
      <w:r w:rsidRPr="002F1734">
        <w:rPr>
          <w:rFonts w:asciiTheme="minorHAnsi" w:hAnsiTheme="minorHAnsi" w:cs="Arial"/>
          <w:color w:val="222222"/>
        </w:rPr>
        <w:t>ng</w:t>
      </w:r>
      <w:proofErr w:type="spellEnd"/>
      <w:r w:rsidRPr="002F1734">
        <w:rPr>
          <w:rFonts w:asciiTheme="minorHAnsi" w:hAnsiTheme="minorHAnsi" w:cs="Arial"/>
          <w:color w:val="222222"/>
        </w:rPr>
        <w:t xml:space="preserve">-app, </w:t>
      </w:r>
      <w:proofErr w:type="spellStart"/>
      <w:r w:rsidRPr="002F1734">
        <w:rPr>
          <w:rFonts w:asciiTheme="minorHAnsi" w:hAnsiTheme="minorHAnsi" w:cs="Arial"/>
          <w:color w:val="222222"/>
        </w:rPr>
        <w:t>ng</w:t>
      </w:r>
      <w:proofErr w:type="spellEnd"/>
      <w:r w:rsidRPr="002F1734">
        <w:rPr>
          <w:rFonts w:asciiTheme="minorHAnsi" w:hAnsiTheme="minorHAnsi" w:cs="Arial"/>
          <w:color w:val="222222"/>
        </w:rPr>
        <w:t xml:space="preserve">-model, </w:t>
      </w:r>
      <w:proofErr w:type="spellStart"/>
      <w:r w:rsidRPr="002F1734">
        <w:rPr>
          <w:rFonts w:asciiTheme="minorHAnsi" w:hAnsiTheme="minorHAnsi" w:cs="Arial"/>
          <w:color w:val="222222"/>
        </w:rPr>
        <w:t>ng</w:t>
      </w:r>
      <w:proofErr w:type="spellEnd"/>
      <w:r w:rsidRPr="002F1734">
        <w:rPr>
          <w:rFonts w:asciiTheme="minorHAnsi" w:hAnsiTheme="minorHAnsi" w:cs="Arial"/>
          <w:color w:val="222222"/>
        </w:rPr>
        <w:t xml:space="preserve">-show </w:t>
      </w:r>
      <w:proofErr w:type="spellStart"/>
      <w:r w:rsidRPr="002F1734">
        <w:rPr>
          <w:rFonts w:asciiTheme="minorHAnsi" w:hAnsiTheme="minorHAnsi" w:cs="Arial"/>
          <w:color w:val="222222"/>
        </w:rPr>
        <w:t>etc</w:t>
      </w:r>
      <w:proofErr w:type="spellEnd"/>
      <w:r w:rsidRPr="002F1734">
        <w:rPr>
          <w:rFonts w:asciiTheme="minorHAnsi" w:hAnsiTheme="minorHAnsi" w:cs="Arial"/>
          <w:color w:val="222222"/>
        </w:rPr>
        <w:t xml:space="preserve"> and their usage. Then we checked filters in angular. We saw few basic filters like uppercase, lowercase.</w:t>
      </w:r>
    </w:p>
    <w:p w:rsidR="006546D1" w:rsidRPr="002F1734" w:rsidRDefault="006546D1" w:rsidP="006546D1">
      <w:pPr>
        <w:pStyle w:val="NormalWeb"/>
        <w:shd w:val="clear" w:color="auto" w:fill="FFFFFF"/>
        <w:spacing w:before="0" w:beforeAutospacing="0" w:after="0" w:afterAutospacing="0" w:line="360" w:lineRule="atLeast"/>
        <w:textAlignment w:val="baseline"/>
        <w:rPr>
          <w:rFonts w:asciiTheme="minorHAnsi" w:hAnsiTheme="minorHAnsi" w:cs="Arial"/>
          <w:color w:val="222222"/>
        </w:rPr>
      </w:pPr>
      <w:del w:id="1" w:author="Unknown" w:date="2013-06-28T13:42:00Z">
        <w:r w:rsidRPr="002F1734">
          <w:rPr>
            <w:rFonts w:asciiTheme="minorHAnsi" w:hAnsiTheme="minorHAnsi" w:cs="Arial"/>
            <w:strike/>
            <w:color w:val="999999"/>
            <w:bdr w:val="none" w:sz="0" w:space="0" w:color="auto" w:frame="1"/>
          </w:rPr>
          <w:delText>Stay tuned for next tutorial</w:delText>
        </w:r>
      </w:del>
      <w:r w:rsidRPr="002F1734">
        <w:rPr>
          <w:rStyle w:val="apple-converted-space"/>
          <w:rFonts w:asciiTheme="minorHAnsi" w:hAnsiTheme="minorHAnsi" w:cs="Arial"/>
          <w:color w:val="222222"/>
        </w:rPr>
        <w:t> </w:t>
      </w:r>
      <w:proofErr w:type="gramStart"/>
      <w:r w:rsidRPr="002F1734">
        <w:rPr>
          <w:rFonts w:asciiTheme="minorHAnsi" w:hAnsiTheme="minorHAnsi" w:cs="Arial"/>
          <w:color w:val="222222"/>
        </w:rPr>
        <w:t>where</w:t>
      </w:r>
      <w:proofErr w:type="gramEnd"/>
      <w:r w:rsidRPr="002F1734">
        <w:rPr>
          <w:rFonts w:asciiTheme="minorHAnsi" w:hAnsiTheme="minorHAnsi" w:cs="Arial"/>
          <w:color w:val="222222"/>
        </w:rPr>
        <w:t xml:space="preserve"> we will see everything about</w:t>
      </w:r>
      <w:r w:rsidRPr="002F1734">
        <w:rPr>
          <w:rStyle w:val="apple-converted-space"/>
          <w:rFonts w:asciiTheme="minorHAnsi" w:hAnsiTheme="minorHAnsi" w:cs="Arial"/>
          <w:color w:val="222222"/>
        </w:rPr>
        <w:t> </w:t>
      </w:r>
      <w:proofErr w:type="spellStart"/>
      <w:r w:rsidRPr="002F1734">
        <w:rPr>
          <w:rFonts w:asciiTheme="minorHAnsi" w:hAnsiTheme="minorHAnsi" w:cs="Arial"/>
          <w:b/>
          <w:bCs/>
          <w:color w:val="222222"/>
          <w:bdr w:val="none" w:sz="0" w:space="0" w:color="auto" w:frame="1"/>
        </w:rPr>
        <w:t>AngularJS</w:t>
      </w:r>
      <w:proofErr w:type="spellEnd"/>
      <w:r w:rsidRPr="002F1734">
        <w:rPr>
          <w:rFonts w:asciiTheme="minorHAnsi" w:hAnsiTheme="minorHAnsi" w:cs="Arial"/>
          <w:b/>
          <w:bCs/>
          <w:color w:val="222222"/>
          <w:bdr w:val="none" w:sz="0" w:space="0" w:color="auto" w:frame="1"/>
        </w:rPr>
        <w:t xml:space="preserve"> Controllers</w:t>
      </w:r>
      <w:r w:rsidRPr="002F1734">
        <w:rPr>
          <w:rStyle w:val="apple-converted-space"/>
          <w:rFonts w:asciiTheme="minorHAnsi" w:hAnsiTheme="minorHAnsi" w:cs="Arial"/>
          <w:color w:val="222222"/>
        </w:rPr>
        <w:t> </w:t>
      </w:r>
      <w:r w:rsidRPr="002F1734">
        <w:rPr>
          <w:rFonts w:asciiTheme="minorHAnsi" w:hAnsiTheme="minorHAnsi" w:cs="Arial"/>
          <w:color w:val="222222"/>
        </w:rPr>
        <w:t>and</w:t>
      </w:r>
      <w:r w:rsidRPr="002F1734">
        <w:rPr>
          <w:rStyle w:val="apple-converted-space"/>
          <w:rFonts w:asciiTheme="minorHAnsi" w:hAnsiTheme="minorHAnsi" w:cs="Arial"/>
          <w:color w:val="222222"/>
        </w:rPr>
        <w:t> </w:t>
      </w:r>
      <w:r w:rsidRPr="002F1734">
        <w:rPr>
          <w:rFonts w:asciiTheme="minorHAnsi" w:hAnsiTheme="minorHAnsi" w:cs="Arial"/>
          <w:b/>
          <w:bCs/>
          <w:color w:val="222222"/>
          <w:bdr w:val="none" w:sz="0" w:space="0" w:color="auto" w:frame="1"/>
        </w:rPr>
        <w:t>$</w:t>
      </w:r>
      <w:proofErr w:type="spellStart"/>
      <w:r w:rsidRPr="002F1734">
        <w:rPr>
          <w:rFonts w:asciiTheme="minorHAnsi" w:hAnsiTheme="minorHAnsi" w:cs="Arial"/>
          <w:b/>
          <w:bCs/>
          <w:color w:val="222222"/>
          <w:bdr w:val="none" w:sz="0" w:space="0" w:color="auto" w:frame="1"/>
        </w:rPr>
        <w:t>scope</w:t>
      </w:r>
      <w:r w:rsidRPr="002F1734">
        <w:rPr>
          <w:rFonts w:asciiTheme="minorHAnsi" w:hAnsiTheme="minorHAnsi" w:cs="Arial"/>
          <w:color w:val="222222"/>
        </w:rPr>
        <w:t>.</w:t>
      </w:r>
      <w:r w:rsidRPr="002F1734">
        <w:rPr>
          <w:rStyle w:val="Strong"/>
          <w:rFonts w:asciiTheme="minorHAnsi" w:hAnsiTheme="minorHAnsi" w:cs="Arial"/>
          <w:color w:val="222222"/>
          <w:bdr w:val="none" w:sz="0" w:space="0" w:color="auto" w:frame="1"/>
        </w:rPr>
        <w:t>Update</w:t>
      </w:r>
      <w:proofErr w:type="spellEnd"/>
      <w:r w:rsidRPr="002F1734">
        <w:rPr>
          <w:rFonts w:asciiTheme="minorHAnsi" w:hAnsiTheme="minorHAnsi" w:cs="Arial"/>
          <w:color w:val="222222"/>
        </w:rPr>
        <w:t>: Next tutorial is published. Read</w:t>
      </w:r>
      <w:r w:rsidRPr="002F1734">
        <w:rPr>
          <w:rStyle w:val="apple-converted-space"/>
          <w:rFonts w:asciiTheme="minorHAnsi" w:hAnsiTheme="minorHAnsi" w:cs="Arial"/>
          <w:color w:val="222222"/>
        </w:rPr>
        <w:t> </w:t>
      </w:r>
      <w:proofErr w:type="spellStart"/>
      <w:r w:rsidR="00B8542C" w:rsidRPr="002F1734">
        <w:rPr>
          <w:rFonts w:asciiTheme="minorHAnsi" w:hAnsiTheme="minorHAnsi"/>
        </w:rPr>
        <w:fldChar w:fldCharType="begin"/>
      </w:r>
      <w:r w:rsidR="00B8542C" w:rsidRPr="002F1734">
        <w:rPr>
          <w:rFonts w:asciiTheme="minorHAnsi" w:hAnsiTheme="minorHAnsi"/>
        </w:rPr>
        <w:instrText xml:space="preserve"> HYPERLINK "http://viralpatel.net/blogs/angularjs-controller-tutorial/" </w:instrText>
      </w:r>
      <w:r w:rsidR="00B8542C" w:rsidRPr="002F1734">
        <w:rPr>
          <w:rFonts w:asciiTheme="minorHAnsi" w:hAnsiTheme="minorHAnsi"/>
        </w:rPr>
        <w:fldChar w:fldCharType="separate"/>
      </w:r>
      <w:r w:rsidRPr="002F1734">
        <w:rPr>
          <w:rStyle w:val="Hyperlink"/>
          <w:rFonts w:asciiTheme="minorHAnsi" w:hAnsiTheme="minorHAnsi" w:cs="Arial"/>
          <w:color w:val="075FB8"/>
          <w:bdr w:val="none" w:sz="0" w:space="0" w:color="auto" w:frame="1"/>
        </w:rPr>
        <w:t>AngularJS</w:t>
      </w:r>
      <w:proofErr w:type="spellEnd"/>
      <w:r w:rsidRPr="002F1734">
        <w:rPr>
          <w:rStyle w:val="Hyperlink"/>
          <w:rFonts w:asciiTheme="minorHAnsi" w:hAnsiTheme="minorHAnsi" w:cs="Arial"/>
          <w:color w:val="075FB8"/>
          <w:bdr w:val="none" w:sz="0" w:space="0" w:color="auto" w:frame="1"/>
        </w:rPr>
        <w:t xml:space="preserve"> Controller Tutorial</w:t>
      </w:r>
      <w:r w:rsidR="00B8542C" w:rsidRPr="002F1734">
        <w:rPr>
          <w:rStyle w:val="Hyperlink"/>
          <w:rFonts w:asciiTheme="minorHAnsi" w:hAnsiTheme="minorHAnsi" w:cs="Arial"/>
          <w:color w:val="075FB8"/>
          <w:bdr w:val="none" w:sz="0" w:space="0" w:color="auto" w:frame="1"/>
        </w:rPr>
        <w:fldChar w:fldCharType="end"/>
      </w:r>
      <w:r w:rsidRPr="002F1734">
        <w:rPr>
          <w:rFonts w:asciiTheme="minorHAnsi" w:hAnsiTheme="minorHAnsi" w:cs="Arial"/>
          <w:color w:val="222222"/>
        </w:rPr>
        <w:t>.</w:t>
      </w:r>
    </w:p>
    <w:p w:rsidR="006546D1" w:rsidRPr="002F1734" w:rsidRDefault="006546D1" w:rsidP="006546D1">
      <w:pPr>
        <w:pStyle w:val="NormalWeb"/>
        <w:shd w:val="clear" w:color="auto" w:fill="FFFFFF"/>
        <w:spacing w:before="0" w:beforeAutospacing="0" w:after="240" w:afterAutospacing="0" w:line="360" w:lineRule="atLeast"/>
        <w:textAlignment w:val="baseline"/>
        <w:rPr>
          <w:rFonts w:asciiTheme="minorHAnsi" w:hAnsiTheme="minorHAnsi" w:cs="Arial"/>
          <w:color w:val="222222"/>
        </w:rPr>
      </w:pPr>
      <w:r w:rsidRPr="002F1734">
        <w:rPr>
          <w:rFonts w:asciiTheme="minorHAnsi" w:hAnsiTheme="minorHAnsi" w:cs="Arial"/>
          <w:color w:val="222222"/>
        </w:rPr>
        <w:t xml:space="preserve">I hope you like the series of tutorials on </w:t>
      </w:r>
      <w:proofErr w:type="spellStart"/>
      <w:r w:rsidRPr="002F1734">
        <w:rPr>
          <w:rFonts w:asciiTheme="minorHAnsi" w:hAnsiTheme="minorHAnsi" w:cs="Arial"/>
          <w:color w:val="222222"/>
        </w:rPr>
        <w:t>AngularJS</w:t>
      </w:r>
      <w:proofErr w:type="spellEnd"/>
      <w:r w:rsidRPr="002F1734">
        <w:rPr>
          <w:rFonts w:asciiTheme="minorHAnsi" w:hAnsiTheme="minorHAnsi" w:cs="Arial"/>
          <w:color w:val="222222"/>
        </w:rPr>
        <w:t>.</w:t>
      </w:r>
    </w:p>
    <w:p w:rsidR="006546D1" w:rsidRPr="002F1734" w:rsidRDefault="006546D1">
      <w:pPr>
        <w:rPr>
          <w:sz w:val="24"/>
          <w:szCs w:val="24"/>
        </w:rPr>
      </w:pPr>
    </w:p>
    <w:sectPr w:rsidR="006546D1" w:rsidRPr="002F17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27F5"/>
    <w:rsid w:val="002F1734"/>
    <w:rsid w:val="004F4D0F"/>
    <w:rsid w:val="005F6065"/>
    <w:rsid w:val="006546D1"/>
    <w:rsid w:val="007B4287"/>
    <w:rsid w:val="00913E44"/>
    <w:rsid w:val="009E7B92"/>
    <w:rsid w:val="00A727F5"/>
    <w:rsid w:val="00B8542C"/>
    <w:rsid w:val="00BA4B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B428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B428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546D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546D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428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7B4287"/>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7B428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xed-empty-p">
    <w:name w:val="fixed-empty-p"/>
    <w:basedOn w:val="Normal"/>
    <w:rsid w:val="007B428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B4287"/>
    <w:rPr>
      <w:b/>
      <w:bCs/>
    </w:rPr>
  </w:style>
  <w:style w:type="character" w:customStyle="1" w:styleId="apple-converted-space">
    <w:name w:val="apple-converted-space"/>
    <w:basedOn w:val="DefaultParagraphFont"/>
    <w:rsid w:val="007B4287"/>
  </w:style>
  <w:style w:type="character" w:customStyle="1" w:styleId="Heading3Char">
    <w:name w:val="Heading 3 Char"/>
    <w:basedOn w:val="DefaultParagraphFont"/>
    <w:link w:val="Heading3"/>
    <w:uiPriority w:val="9"/>
    <w:semiHidden/>
    <w:rsid w:val="006546D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546D1"/>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6546D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546D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B428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B428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546D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546D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428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7B4287"/>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7B428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xed-empty-p">
    <w:name w:val="fixed-empty-p"/>
    <w:basedOn w:val="Normal"/>
    <w:rsid w:val="007B428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B4287"/>
    <w:rPr>
      <w:b/>
      <w:bCs/>
    </w:rPr>
  </w:style>
  <w:style w:type="character" w:customStyle="1" w:styleId="apple-converted-space">
    <w:name w:val="apple-converted-space"/>
    <w:basedOn w:val="DefaultParagraphFont"/>
    <w:rsid w:val="007B4287"/>
  </w:style>
  <w:style w:type="character" w:customStyle="1" w:styleId="Heading3Char">
    <w:name w:val="Heading 3 Char"/>
    <w:basedOn w:val="DefaultParagraphFont"/>
    <w:link w:val="Heading3"/>
    <w:uiPriority w:val="9"/>
    <w:semiHidden/>
    <w:rsid w:val="006546D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546D1"/>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6546D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546D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1825331">
      <w:bodyDiv w:val="1"/>
      <w:marLeft w:val="0"/>
      <w:marRight w:val="0"/>
      <w:marTop w:val="0"/>
      <w:marBottom w:val="0"/>
      <w:divBdr>
        <w:top w:val="none" w:sz="0" w:space="0" w:color="auto"/>
        <w:left w:val="none" w:sz="0" w:space="0" w:color="auto"/>
        <w:bottom w:val="none" w:sz="0" w:space="0" w:color="auto"/>
        <w:right w:val="none" w:sz="0" w:space="0" w:color="auto"/>
      </w:divBdr>
    </w:div>
    <w:div w:id="1473789069">
      <w:bodyDiv w:val="1"/>
      <w:marLeft w:val="0"/>
      <w:marRight w:val="0"/>
      <w:marTop w:val="0"/>
      <w:marBottom w:val="0"/>
      <w:divBdr>
        <w:top w:val="none" w:sz="0" w:space="0" w:color="auto"/>
        <w:left w:val="none" w:sz="0" w:space="0" w:color="auto"/>
        <w:bottom w:val="none" w:sz="0" w:space="0" w:color="auto"/>
        <w:right w:val="none" w:sz="0" w:space="0" w:color="auto"/>
      </w:divBdr>
      <w:divsChild>
        <w:div w:id="64185192">
          <w:marLeft w:val="0"/>
          <w:marRight w:val="0"/>
          <w:marTop w:val="0"/>
          <w:marBottom w:val="0"/>
          <w:divBdr>
            <w:top w:val="single" w:sz="6" w:space="4" w:color="D5DAD5"/>
            <w:left w:val="single" w:sz="6" w:space="5" w:color="D5DAD5"/>
            <w:bottom w:val="single" w:sz="6" w:space="4" w:color="D5DAD5"/>
            <w:right w:val="single" w:sz="6" w:space="5" w:color="D5DAD5"/>
          </w:divBdr>
          <w:divsChild>
            <w:div w:id="1589997981">
              <w:marLeft w:val="0"/>
              <w:marRight w:val="0"/>
              <w:marTop w:val="0"/>
              <w:marBottom w:val="0"/>
              <w:divBdr>
                <w:top w:val="none" w:sz="0" w:space="0" w:color="auto"/>
                <w:left w:val="none" w:sz="0" w:space="0" w:color="auto"/>
                <w:bottom w:val="none" w:sz="0" w:space="0" w:color="auto"/>
                <w:right w:val="none" w:sz="0" w:space="0" w:color="auto"/>
              </w:divBdr>
              <w:divsChild>
                <w:div w:id="990059494">
                  <w:marLeft w:val="0"/>
                  <w:marRight w:val="0"/>
                  <w:marTop w:val="0"/>
                  <w:marBottom w:val="0"/>
                  <w:divBdr>
                    <w:top w:val="none" w:sz="0" w:space="0" w:color="auto"/>
                    <w:left w:val="none" w:sz="0" w:space="0" w:color="auto"/>
                    <w:bottom w:val="none" w:sz="0" w:space="0" w:color="auto"/>
                    <w:right w:val="none" w:sz="0" w:space="0" w:color="auto"/>
                  </w:divBdr>
                </w:div>
                <w:div w:id="139736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743965">
          <w:marLeft w:val="0"/>
          <w:marRight w:val="0"/>
          <w:marTop w:val="0"/>
          <w:marBottom w:val="0"/>
          <w:divBdr>
            <w:top w:val="single" w:sz="6" w:space="4" w:color="D5DAD5"/>
            <w:left w:val="single" w:sz="6" w:space="5" w:color="D5DAD5"/>
            <w:bottom w:val="single" w:sz="6" w:space="4" w:color="D5DAD5"/>
            <w:right w:val="single" w:sz="6" w:space="5" w:color="D5DAD5"/>
          </w:divBdr>
          <w:divsChild>
            <w:div w:id="866985009">
              <w:marLeft w:val="0"/>
              <w:marRight w:val="0"/>
              <w:marTop w:val="0"/>
              <w:marBottom w:val="0"/>
              <w:divBdr>
                <w:top w:val="none" w:sz="0" w:space="0" w:color="auto"/>
                <w:left w:val="none" w:sz="0" w:space="0" w:color="auto"/>
                <w:bottom w:val="none" w:sz="0" w:space="0" w:color="auto"/>
                <w:right w:val="none" w:sz="0" w:space="0" w:color="auto"/>
              </w:divBdr>
              <w:divsChild>
                <w:div w:id="768279162">
                  <w:marLeft w:val="0"/>
                  <w:marRight w:val="0"/>
                  <w:marTop w:val="0"/>
                  <w:marBottom w:val="0"/>
                  <w:divBdr>
                    <w:top w:val="none" w:sz="0" w:space="0" w:color="auto"/>
                    <w:left w:val="none" w:sz="0" w:space="0" w:color="auto"/>
                    <w:bottom w:val="none" w:sz="0" w:space="0" w:color="auto"/>
                    <w:right w:val="none" w:sz="0" w:space="0" w:color="auto"/>
                  </w:divBdr>
                </w:div>
                <w:div w:id="450129286">
                  <w:marLeft w:val="0"/>
                  <w:marRight w:val="0"/>
                  <w:marTop w:val="0"/>
                  <w:marBottom w:val="0"/>
                  <w:divBdr>
                    <w:top w:val="none" w:sz="0" w:space="0" w:color="auto"/>
                    <w:left w:val="none" w:sz="0" w:space="0" w:color="auto"/>
                    <w:bottom w:val="none" w:sz="0" w:space="0" w:color="auto"/>
                    <w:right w:val="none" w:sz="0" w:space="0" w:color="auto"/>
                  </w:divBdr>
                </w:div>
                <w:div w:id="1542279762">
                  <w:marLeft w:val="0"/>
                  <w:marRight w:val="0"/>
                  <w:marTop w:val="0"/>
                  <w:marBottom w:val="0"/>
                  <w:divBdr>
                    <w:top w:val="none" w:sz="0" w:space="0" w:color="auto"/>
                    <w:left w:val="none" w:sz="0" w:space="0" w:color="auto"/>
                    <w:bottom w:val="none" w:sz="0" w:space="0" w:color="auto"/>
                    <w:right w:val="none" w:sz="0" w:space="0" w:color="auto"/>
                  </w:divBdr>
                </w:div>
                <w:div w:id="991375360">
                  <w:marLeft w:val="0"/>
                  <w:marRight w:val="0"/>
                  <w:marTop w:val="0"/>
                  <w:marBottom w:val="0"/>
                  <w:divBdr>
                    <w:top w:val="none" w:sz="0" w:space="0" w:color="auto"/>
                    <w:left w:val="none" w:sz="0" w:space="0" w:color="auto"/>
                    <w:bottom w:val="none" w:sz="0" w:space="0" w:color="auto"/>
                    <w:right w:val="none" w:sz="0" w:space="0" w:color="auto"/>
                  </w:divBdr>
                </w:div>
                <w:div w:id="311065754">
                  <w:marLeft w:val="0"/>
                  <w:marRight w:val="0"/>
                  <w:marTop w:val="0"/>
                  <w:marBottom w:val="0"/>
                  <w:divBdr>
                    <w:top w:val="none" w:sz="0" w:space="0" w:color="auto"/>
                    <w:left w:val="none" w:sz="0" w:space="0" w:color="auto"/>
                    <w:bottom w:val="none" w:sz="0" w:space="0" w:color="auto"/>
                    <w:right w:val="none" w:sz="0" w:space="0" w:color="auto"/>
                  </w:divBdr>
                </w:div>
                <w:div w:id="1241670906">
                  <w:marLeft w:val="0"/>
                  <w:marRight w:val="0"/>
                  <w:marTop w:val="0"/>
                  <w:marBottom w:val="0"/>
                  <w:divBdr>
                    <w:top w:val="none" w:sz="0" w:space="0" w:color="auto"/>
                    <w:left w:val="none" w:sz="0" w:space="0" w:color="auto"/>
                    <w:bottom w:val="none" w:sz="0" w:space="0" w:color="auto"/>
                    <w:right w:val="none" w:sz="0" w:space="0" w:color="auto"/>
                  </w:divBdr>
                </w:div>
                <w:div w:id="2040278743">
                  <w:marLeft w:val="0"/>
                  <w:marRight w:val="0"/>
                  <w:marTop w:val="0"/>
                  <w:marBottom w:val="0"/>
                  <w:divBdr>
                    <w:top w:val="none" w:sz="0" w:space="0" w:color="auto"/>
                    <w:left w:val="none" w:sz="0" w:space="0" w:color="auto"/>
                    <w:bottom w:val="none" w:sz="0" w:space="0" w:color="auto"/>
                    <w:right w:val="none" w:sz="0" w:space="0" w:color="auto"/>
                  </w:divBdr>
                </w:div>
                <w:div w:id="146438611">
                  <w:marLeft w:val="0"/>
                  <w:marRight w:val="0"/>
                  <w:marTop w:val="0"/>
                  <w:marBottom w:val="0"/>
                  <w:divBdr>
                    <w:top w:val="none" w:sz="0" w:space="0" w:color="auto"/>
                    <w:left w:val="none" w:sz="0" w:space="0" w:color="auto"/>
                    <w:bottom w:val="none" w:sz="0" w:space="0" w:color="auto"/>
                    <w:right w:val="none" w:sz="0" w:space="0" w:color="auto"/>
                  </w:divBdr>
                </w:div>
                <w:div w:id="1220091641">
                  <w:marLeft w:val="0"/>
                  <w:marRight w:val="0"/>
                  <w:marTop w:val="0"/>
                  <w:marBottom w:val="0"/>
                  <w:divBdr>
                    <w:top w:val="none" w:sz="0" w:space="0" w:color="auto"/>
                    <w:left w:val="none" w:sz="0" w:space="0" w:color="auto"/>
                    <w:bottom w:val="none" w:sz="0" w:space="0" w:color="auto"/>
                    <w:right w:val="none" w:sz="0" w:space="0" w:color="auto"/>
                  </w:divBdr>
                </w:div>
                <w:div w:id="1493907145">
                  <w:marLeft w:val="0"/>
                  <w:marRight w:val="0"/>
                  <w:marTop w:val="0"/>
                  <w:marBottom w:val="0"/>
                  <w:divBdr>
                    <w:top w:val="none" w:sz="0" w:space="0" w:color="auto"/>
                    <w:left w:val="none" w:sz="0" w:space="0" w:color="auto"/>
                    <w:bottom w:val="none" w:sz="0" w:space="0" w:color="auto"/>
                    <w:right w:val="none" w:sz="0" w:space="0" w:color="auto"/>
                  </w:divBdr>
                </w:div>
                <w:div w:id="1361668758">
                  <w:marLeft w:val="0"/>
                  <w:marRight w:val="0"/>
                  <w:marTop w:val="0"/>
                  <w:marBottom w:val="0"/>
                  <w:divBdr>
                    <w:top w:val="none" w:sz="0" w:space="0" w:color="auto"/>
                    <w:left w:val="none" w:sz="0" w:space="0" w:color="auto"/>
                    <w:bottom w:val="none" w:sz="0" w:space="0" w:color="auto"/>
                    <w:right w:val="none" w:sz="0" w:space="0" w:color="auto"/>
                  </w:divBdr>
                </w:div>
                <w:div w:id="395201848">
                  <w:marLeft w:val="0"/>
                  <w:marRight w:val="0"/>
                  <w:marTop w:val="0"/>
                  <w:marBottom w:val="0"/>
                  <w:divBdr>
                    <w:top w:val="none" w:sz="0" w:space="0" w:color="auto"/>
                    <w:left w:val="none" w:sz="0" w:space="0" w:color="auto"/>
                    <w:bottom w:val="none" w:sz="0" w:space="0" w:color="auto"/>
                    <w:right w:val="none" w:sz="0" w:space="0" w:color="auto"/>
                  </w:divBdr>
                </w:div>
                <w:div w:id="103310410">
                  <w:marLeft w:val="0"/>
                  <w:marRight w:val="0"/>
                  <w:marTop w:val="0"/>
                  <w:marBottom w:val="0"/>
                  <w:divBdr>
                    <w:top w:val="none" w:sz="0" w:space="0" w:color="auto"/>
                    <w:left w:val="none" w:sz="0" w:space="0" w:color="auto"/>
                    <w:bottom w:val="none" w:sz="0" w:space="0" w:color="auto"/>
                    <w:right w:val="none" w:sz="0" w:space="0" w:color="auto"/>
                  </w:divBdr>
                </w:div>
                <w:div w:id="109057085">
                  <w:marLeft w:val="0"/>
                  <w:marRight w:val="0"/>
                  <w:marTop w:val="0"/>
                  <w:marBottom w:val="0"/>
                  <w:divBdr>
                    <w:top w:val="none" w:sz="0" w:space="0" w:color="auto"/>
                    <w:left w:val="none" w:sz="0" w:space="0" w:color="auto"/>
                    <w:bottom w:val="none" w:sz="0" w:space="0" w:color="auto"/>
                    <w:right w:val="none" w:sz="0" w:space="0" w:color="auto"/>
                  </w:divBdr>
                </w:div>
                <w:div w:id="1672221912">
                  <w:marLeft w:val="0"/>
                  <w:marRight w:val="0"/>
                  <w:marTop w:val="0"/>
                  <w:marBottom w:val="0"/>
                  <w:divBdr>
                    <w:top w:val="none" w:sz="0" w:space="0" w:color="auto"/>
                    <w:left w:val="none" w:sz="0" w:space="0" w:color="auto"/>
                    <w:bottom w:val="none" w:sz="0" w:space="0" w:color="auto"/>
                    <w:right w:val="none" w:sz="0" w:space="0" w:color="auto"/>
                  </w:divBdr>
                </w:div>
                <w:div w:id="685060359">
                  <w:marLeft w:val="0"/>
                  <w:marRight w:val="0"/>
                  <w:marTop w:val="0"/>
                  <w:marBottom w:val="0"/>
                  <w:divBdr>
                    <w:top w:val="none" w:sz="0" w:space="0" w:color="auto"/>
                    <w:left w:val="none" w:sz="0" w:space="0" w:color="auto"/>
                    <w:bottom w:val="none" w:sz="0" w:space="0" w:color="auto"/>
                    <w:right w:val="none" w:sz="0" w:space="0" w:color="auto"/>
                  </w:divBdr>
                </w:div>
                <w:div w:id="166809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824554">
          <w:marLeft w:val="0"/>
          <w:marRight w:val="0"/>
          <w:marTop w:val="0"/>
          <w:marBottom w:val="0"/>
          <w:divBdr>
            <w:top w:val="single" w:sz="6" w:space="4" w:color="D5DAD5"/>
            <w:left w:val="single" w:sz="6" w:space="5" w:color="D5DAD5"/>
            <w:bottom w:val="single" w:sz="6" w:space="4" w:color="D5DAD5"/>
            <w:right w:val="single" w:sz="6" w:space="5" w:color="D5DAD5"/>
          </w:divBdr>
          <w:divsChild>
            <w:div w:id="776484880">
              <w:marLeft w:val="0"/>
              <w:marRight w:val="0"/>
              <w:marTop w:val="0"/>
              <w:marBottom w:val="0"/>
              <w:divBdr>
                <w:top w:val="none" w:sz="0" w:space="0" w:color="auto"/>
                <w:left w:val="none" w:sz="0" w:space="0" w:color="auto"/>
                <w:bottom w:val="none" w:sz="0" w:space="0" w:color="auto"/>
                <w:right w:val="none" w:sz="0" w:space="0" w:color="auto"/>
              </w:divBdr>
              <w:divsChild>
                <w:div w:id="41937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174729">
          <w:marLeft w:val="0"/>
          <w:marRight w:val="0"/>
          <w:marTop w:val="0"/>
          <w:marBottom w:val="0"/>
          <w:divBdr>
            <w:top w:val="single" w:sz="6" w:space="4" w:color="D5DAD5"/>
            <w:left w:val="single" w:sz="6" w:space="5" w:color="D5DAD5"/>
            <w:bottom w:val="single" w:sz="6" w:space="4" w:color="D5DAD5"/>
            <w:right w:val="single" w:sz="6" w:space="5" w:color="D5DAD5"/>
          </w:divBdr>
          <w:divsChild>
            <w:div w:id="265618652">
              <w:marLeft w:val="0"/>
              <w:marRight w:val="0"/>
              <w:marTop w:val="0"/>
              <w:marBottom w:val="0"/>
              <w:divBdr>
                <w:top w:val="none" w:sz="0" w:space="0" w:color="auto"/>
                <w:left w:val="none" w:sz="0" w:space="0" w:color="auto"/>
                <w:bottom w:val="none" w:sz="0" w:space="0" w:color="auto"/>
                <w:right w:val="none" w:sz="0" w:space="0" w:color="auto"/>
              </w:divBdr>
              <w:divsChild>
                <w:div w:id="210122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22666">
          <w:marLeft w:val="0"/>
          <w:marRight w:val="0"/>
          <w:marTop w:val="0"/>
          <w:marBottom w:val="0"/>
          <w:divBdr>
            <w:top w:val="single" w:sz="6" w:space="4" w:color="D5DAD5"/>
            <w:left w:val="single" w:sz="6" w:space="5" w:color="D5DAD5"/>
            <w:bottom w:val="single" w:sz="6" w:space="4" w:color="D5DAD5"/>
            <w:right w:val="single" w:sz="6" w:space="5" w:color="D5DAD5"/>
          </w:divBdr>
          <w:divsChild>
            <w:div w:id="1403722229">
              <w:marLeft w:val="0"/>
              <w:marRight w:val="0"/>
              <w:marTop w:val="0"/>
              <w:marBottom w:val="0"/>
              <w:divBdr>
                <w:top w:val="none" w:sz="0" w:space="0" w:color="auto"/>
                <w:left w:val="none" w:sz="0" w:space="0" w:color="auto"/>
                <w:bottom w:val="none" w:sz="0" w:space="0" w:color="auto"/>
                <w:right w:val="none" w:sz="0" w:space="0" w:color="auto"/>
              </w:divBdr>
              <w:divsChild>
                <w:div w:id="1426536740">
                  <w:marLeft w:val="0"/>
                  <w:marRight w:val="0"/>
                  <w:marTop w:val="0"/>
                  <w:marBottom w:val="0"/>
                  <w:divBdr>
                    <w:top w:val="none" w:sz="0" w:space="0" w:color="auto"/>
                    <w:left w:val="none" w:sz="0" w:space="0" w:color="auto"/>
                    <w:bottom w:val="none" w:sz="0" w:space="0" w:color="auto"/>
                    <w:right w:val="none" w:sz="0" w:space="0" w:color="auto"/>
                  </w:divBdr>
                </w:div>
                <w:div w:id="84675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279359">
          <w:marLeft w:val="0"/>
          <w:marRight w:val="0"/>
          <w:marTop w:val="0"/>
          <w:marBottom w:val="0"/>
          <w:divBdr>
            <w:top w:val="single" w:sz="6" w:space="4" w:color="D5DAD5"/>
            <w:left w:val="single" w:sz="6" w:space="5" w:color="D5DAD5"/>
            <w:bottom w:val="single" w:sz="6" w:space="4" w:color="D5DAD5"/>
            <w:right w:val="single" w:sz="6" w:space="5" w:color="D5DAD5"/>
          </w:divBdr>
          <w:divsChild>
            <w:div w:id="1707019400">
              <w:marLeft w:val="0"/>
              <w:marRight w:val="0"/>
              <w:marTop w:val="0"/>
              <w:marBottom w:val="0"/>
              <w:divBdr>
                <w:top w:val="none" w:sz="0" w:space="0" w:color="auto"/>
                <w:left w:val="none" w:sz="0" w:space="0" w:color="auto"/>
                <w:bottom w:val="none" w:sz="0" w:space="0" w:color="auto"/>
                <w:right w:val="none" w:sz="0" w:space="0" w:color="auto"/>
              </w:divBdr>
              <w:divsChild>
                <w:div w:id="667710266">
                  <w:marLeft w:val="0"/>
                  <w:marRight w:val="0"/>
                  <w:marTop w:val="0"/>
                  <w:marBottom w:val="0"/>
                  <w:divBdr>
                    <w:top w:val="none" w:sz="0" w:space="0" w:color="auto"/>
                    <w:left w:val="none" w:sz="0" w:space="0" w:color="auto"/>
                    <w:bottom w:val="none" w:sz="0" w:space="0" w:color="auto"/>
                    <w:right w:val="none" w:sz="0" w:space="0" w:color="auto"/>
                  </w:divBdr>
                </w:div>
                <w:div w:id="320354849">
                  <w:marLeft w:val="0"/>
                  <w:marRight w:val="0"/>
                  <w:marTop w:val="0"/>
                  <w:marBottom w:val="0"/>
                  <w:divBdr>
                    <w:top w:val="none" w:sz="0" w:space="0" w:color="auto"/>
                    <w:left w:val="none" w:sz="0" w:space="0" w:color="auto"/>
                    <w:bottom w:val="none" w:sz="0" w:space="0" w:color="auto"/>
                    <w:right w:val="none" w:sz="0" w:space="0" w:color="auto"/>
                  </w:divBdr>
                </w:div>
                <w:div w:id="542788465">
                  <w:marLeft w:val="0"/>
                  <w:marRight w:val="0"/>
                  <w:marTop w:val="0"/>
                  <w:marBottom w:val="0"/>
                  <w:divBdr>
                    <w:top w:val="none" w:sz="0" w:space="0" w:color="auto"/>
                    <w:left w:val="none" w:sz="0" w:space="0" w:color="auto"/>
                    <w:bottom w:val="none" w:sz="0" w:space="0" w:color="auto"/>
                    <w:right w:val="none" w:sz="0" w:space="0" w:color="auto"/>
                  </w:divBdr>
                </w:div>
                <w:div w:id="1012337721">
                  <w:marLeft w:val="0"/>
                  <w:marRight w:val="0"/>
                  <w:marTop w:val="0"/>
                  <w:marBottom w:val="0"/>
                  <w:divBdr>
                    <w:top w:val="none" w:sz="0" w:space="0" w:color="auto"/>
                    <w:left w:val="none" w:sz="0" w:space="0" w:color="auto"/>
                    <w:bottom w:val="none" w:sz="0" w:space="0" w:color="auto"/>
                    <w:right w:val="none" w:sz="0" w:space="0" w:color="auto"/>
                  </w:divBdr>
                </w:div>
                <w:div w:id="2063865352">
                  <w:marLeft w:val="0"/>
                  <w:marRight w:val="0"/>
                  <w:marTop w:val="0"/>
                  <w:marBottom w:val="0"/>
                  <w:divBdr>
                    <w:top w:val="none" w:sz="0" w:space="0" w:color="auto"/>
                    <w:left w:val="none" w:sz="0" w:space="0" w:color="auto"/>
                    <w:bottom w:val="none" w:sz="0" w:space="0" w:color="auto"/>
                    <w:right w:val="none" w:sz="0" w:space="0" w:color="auto"/>
                  </w:divBdr>
                </w:div>
                <w:div w:id="1134368112">
                  <w:marLeft w:val="0"/>
                  <w:marRight w:val="0"/>
                  <w:marTop w:val="0"/>
                  <w:marBottom w:val="0"/>
                  <w:divBdr>
                    <w:top w:val="none" w:sz="0" w:space="0" w:color="auto"/>
                    <w:left w:val="none" w:sz="0" w:space="0" w:color="auto"/>
                    <w:bottom w:val="none" w:sz="0" w:space="0" w:color="auto"/>
                    <w:right w:val="none" w:sz="0" w:space="0" w:color="auto"/>
                  </w:divBdr>
                </w:div>
                <w:div w:id="120197656">
                  <w:marLeft w:val="0"/>
                  <w:marRight w:val="0"/>
                  <w:marTop w:val="0"/>
                  <w:marBottom w:val="0"/>
                  <w:divBdr>
                    <w:top w:val="none" w:sz="0" w:space="0" w:color="auto"/>
                    <w:left w:val="none" w:sz="0" w:space="0" w:color="auto"/>
                    <w:bottom w:val="none" w:sz="0" w:space="0" w:color="auto"/>
                    <w:right w:val="none" w:sz="0" w:space="0" w:color="auto"/>
                  </w:divBdr>
                </w:div>
                <w:div w:id="1065102167">
                  <w:marLeft w:val="0"/>
                  <w:marRight w:val="0"/>
                  <w:marTop w:val="0"/>
                  <w:marBottom w:val="0"/>
                  <w:divBdr>
                    <w:top w:val="none" w:sz="0" w:space="0" w:color="auto"/>
                    <w:left w:val="none" w:sz="0" w:space="0" w:color="auto"/>
                    <w:bottom w:val="none" w:sz="0" w:space="0" w:color="auto"/>
                    <w:right w:val="none" w:sz="0" w:space="0" w:color="auto"/>
                  </w:divBdr>
                </w:div>
                <w:div w:id="1334718349">
                  <w:marLeft w:val="0"/>
                  <w:marRight w:val="0"/>
                  <w:marTop w:val="0"/>
                  <w:marBottom w:val="0"/>
                  <w:divBdr>
                    <w:top w:val="none" w:sz="0" w:space="0" w:color="auto"/>
                    <w:left w:val="none" w:sz="0" w:space="0" w:color="auto"/>
                    <w:bottom w:val="none" w:sz="0" w:space="0" w:color="auto"/>
                    <w:right w:val="none" w:sz="0" w:space="0" w:color="auto"/>
                  </w:divBdr>
                </w:div>
                <w:div w:id="1532769368">
                  <w:marLeft w:val="0"/>
                  <w:marRight w:val="0"/>
                  <w:marTop w:val="0"/>
                  <w:marBottom w:val="0"/>
                  <w:divBdr>
                    <w:top w:val="none" w:sz="0" w:space="0" w:color="auto"/>
                    <w:left w:val="none" w:sz="0" w:space="0" w:color="auto"/>
                    <w:bottom w:val="none" w:sz="0" w:space="0" w:color="auto"/>
                    <w:right w:val="none" w:sz="0" w:space="0" w:color="auto"/>
                  </w:divBdr>
                </w:div>
                <w:div w:id="444423639">
                  <w:marLeft w:val="0"/>
                  <w:marRight w:val="0"/>
                  <w:marTop w:val="0"/>
                  <w:marBottom w:val="0"/>
                  <w:divBdr>
                    <w:top w:val="none" w:sz="0" w:space="0" w:color="auto"/>
                    <w:left w:val="none" w:sz="0" w:space="0" w:color="auto"/>
                    <w:bottom w:val="none" w:sz="0" w:space="0" w:color="auto"/>
                    <w:right w:val="none" w:sz="0" w:space="0" w:color="auto"/>
                  </w:divBdr>
                </w:div>
                <w:div w:id="621889233">
                  <w:marLeft w:val="0"/>
                  <w:marRight w:val="0"/>
                  <w:marTop w:val="0"/>
                  <w:marBottom w:val="0"/>
                  <w:divBdr>
                    <w:top w:val="none" w:sz="0" w:space="0" w:color="auto"/>
                    <w:left w:val="none" w:sz="0" w:space="0" w:color="auto"/>
                    <w:bottom w:val="none" w:sz="0" w:space="0" w:color="auto"/>
                    <w:right w:val="none" w:sz="0" w:space="0" w:color="auto"/>
                  </w:divBdr>
                </w:div>
                <w:div w:id="1540118813">
                  <w:marLeft w:val="0"/>
                  <w:marRight w:val="0"/>
                  <w:marTop w:val="0"/>
                  <w:marBottom w:val="0"/>
                  <w:divBdr>
                    <w:top w:val="none" w:sz="0" w:space="0" w:color="auto"/>
                    <w:left w:val="none" w:sz="0" w:space="0" w:color="auto"/>
                    <w:bottom w:val="none" w:sz="0" w:space="0" w:color="auto"/>
                    <w:right w:val="none" w:sz="0" w:space="0" w:color="auto"/>
                  </w:divBdr>
                </w:div>
                <w:div w:id="1282882482">
                  <w:marLeft w:val="0"/>
                  <w:marRight w:val="0"/>
                  <w:marTop w:val="0"/>
                  <w:marBottom w:val="0"/>
                  <w:divBdr>
                    <w:top w:val="none" w:sz="0" w:space="0" w:color="auto"/>
                    <w:left w:val="none" w:sz="0" w:space="0" w:color="auto"/>
                    <w:bottom w:val="none" w:sz="0" w:space="0" w:color="auto"/>
                    <w:right w:val="none" w:sz="0" w:space="0" w:color="auto"/>
                  </w:divBdr>
                </w:div>
                <w:div w:id="638847263">
                  <w:marLeft w:val="0"/>
                  <w:marRight w:val="0"/>
                  <w:marTop w:val="0"/>
                  <w:marBottom w:val="0"/>
                  <w:divBdr>
                    <w:top w:val="none" w:sz="0" w:space="0" w:color="auto"/>
                    <w:left w:val="none" w:sz="0" w:space="0" w:color="auto"/>
                    <w:bottom w:val="none" w:sz="0" w:space="0" w:color="auto"/>
                    <w:right w:val="none" w:sz="0" w:space="0" w:color="auto"/>
                  </w:divBdr>
                </w:div>
                <w:div w:id="25446808">
                  <w:marLeft w:val="0"/>
                  <w:marRight w:val="0"/>
                  <w:marTop w:val="0"/>
                  <w:marBottom w:val="0"/>
                  <w:divBdr>
                    <w:top w:val="none" w:sz="0" w:space="0" w:color="auto"/>
                    <w:left w:val="none" w:sz="0" w:space="0" w:color="auto"/>
                    <w:bottom w:val="none" w:sz="0" w:space="0" w:color="auto"/>
                    <w:right w:val="none" w:sz="0" w:space="0" w:color="auto"/>
                  </w:divBdr>
                </w:div>
                <w:div w:id="195698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979878">
          <w:marLeft w:val="0"/>
          <w:marRight w:val="0"/>
          <w:marTop w:val="0"/>
          <w:marBottom w:val="0"/>
          <w:divBdr>
            <w:top w:val="single" w:sz="6" w:space="4" w:color="D5DAD5"/>
            <w:left w:val="single" w:sz="6" w:space="5" w:color="D5DAD5"/>
            <w:bottom w:val="single" w:sz="6" w:space="4" w:color="D5DAD5"/>
            <w:right w:val="single" w:sz="6" w:space="5" w:color="D5DAD5"/>
          </w:divBdr>
          <w:divsChild>
            <w:div w:id="44913680">
              <w:marLeft w:val="0"/>
              <w:marRight w:val="0"/>
              <w:marTop w:val="0"/>
              <w:marBottom w:val="0"/>
              <w:divBdr>
                <w:top w:val="none" w:sz="0" w:space="0" w:color="auto"/>
                <w:left w:val="none" w:sz="0" w:space="0" w:color="auto"/>
                <w:bottom w:val="none" w:sz="0" w:space="0" w:color="auto"/>
                <w:right w:val="none" w:sz="0" w:space="0" w:color="auto"/>
              </w:divBdr>
              <w:divsChild>
                <w:div w:id="7394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868337">
          <w:marLeft w:val="0"/>
          <w:marRight w:val="0"/>
          <w:marTop w:val="0"/>
          <w:marBottom w:val="0"/>
          <w:divBdr>
            <w:top w:val="single" w:sz="6" w:space="4" w:color="D5DAD5"/>
            <w:left w:val="single" w:sz="6" w:space="5" w:color="D5DAD5"/>
            <w:bottom w:val="single" w:sz="6" w:space="4" w:color="D5DAD5"/>
            <w:right w:val="single" w:sz="6" w:space="5" w:color="D5DAD5"/>
          </w:divBdr>
          <w:divsChild>
            <w:div w:id="103619591">
              <w:marLeft w:val="0"/>
              <w:marRight w:val="0"/>
              <w:marTop w:val="0"/>
              <w:marBottom w:val="0"/>
              <w:divBdr>
                <w:top w:val="none" w:sz="0" w:space="0" w:color="auto"/>
                <w:left w:val="none" w:sz="0" w:space="0" w:color="auto"/>
                <w:bottom w:val="none" w:sz="0" w:space="0" w:color="auto"/>
                <w:right w:val="none" w:sz="0" w:space="0" w:color="auto"/>
              </w:divBdr>
              <w:divsChild>
                <w:div w:id="168158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137353">
          <w:marLeft w:val="0"/>
          <w:marRight w:val="0"/>
          <w:marTop w:val="0"/>
          <w:marBottom w:val="0"/>
          <w:divBdr>
            <w:top w:val="single" w:sz="6" w:space="4" w:color="D5DAD5"/>
            <w:left w:val="single" w:sz="6" w:space="5" w:color="D5DAD5"/>
            <w:bottom w:val="single" w:sz="6" w:space="4" w:color="D5DAD5"/>
            <w:right w:val="single" w:sz="6" w:space="5" w:color="D5DAD5"/>
          </w:divBdr>
          <w:divsChild>
            <w:div w:id="101532745">
              <w:marLeft w:val="0"/>
              <w:marRight w:val="0"/>
              <w:marTop w:val="0"/>
              <w:marBottom w:val="0"/>
              <w:divBdr>
                <w:top w:val="none" w:sz="0" w:space="0" w:color="auto"/>
                <w:left w:val="none" w:sz="0" w:space="0" w:color="auto"/>
                <w:bottom w:val="none" w:sz="0" w:space="0" w:color="auto"/>
                <w:right w:val="none" w:sz="0" w:space="0" w:color="auto"/>
              </w:divBdr>
              <w:divsChild>
                <w:div w:id="588854970">
                  <w:marLeft w:val="0"/>
                  <w:marRight w:val="0"/>
                  <w:marTop w:val="0"/>
                  <w:marBottom w:val="0"/>
                  <w:divBdr>
                    <w:top w:val="none" w:sz="0" w:space="0" w:color="auto"/>
                    <w:left w:val="none" w:sz="0" w:space="0" w:color="auto"/>
                    <w:bottom w:val="none" w:sz="0" w:space="0" w:color="auto"/>
                    <w:right w:val="none" w:sz="0" w:space="0" w:color="auto"/>
                  </w:divBdr>
                </w:div>
                <w:div w:id="549996424">
                  <w:marLeft w:val="0"/>
                  <w:marRight w:val="0"/>
                  <w:marTop w:val="0"/>
                  <w:marBottom w:val="0"/>
                  <w:divBdr>
                    <w:top w:val="none" w:sz="0" w:space="0" w:color="auto"/>
                    <w:left w:val="none" w:sz="0" w:space="0" w:color="auto"/>
                    <w:bottom w:val="none" w:sz="0" w:space="0" w:color="auto"/>
                    <w:right w:val="none" w:sz="0" w:space="0" w:color="auto"/>
                  </w:divBdr>
                </w:div>
                <w:div w:id="1193497302">
                  <w:marLeft w:val="0"/>
                  <w:marRight w:val="0"/>
                  <w:marTop w:val="0"/>
                  <w:marBottom w:val="0"/>
                  <w:divBdr>
                    <w:top w:val="none" w:sz="0" w:space="0" w:color="auto"/>
                    <w:left w:val="none" w:sz="0" w:space="0" w:color="auto"/>
                    <w:bottom w:val="none" w:sz="0" w:space="0" w:color="auto"/>
                    <w:right w:val="none" w:sz="0" w:space="0" w:color="auto"/>
                  </w:divBdr>
                </w:div>
                <w:div w:id="1797796359">
                  <w:marLeft w:val="0"/>
                  <w:marRight w:val="0"/>
                  <w:marTop w:val="0"/>
                  <w:marBottom w:val="0"/>
                  <w:divBdr>
                    <w:top w:val="none" w:sz="0" w:space="0" w:color="auto"/>
                    <w:left w:val="none" w:sz="0" w:space="0" w:color="auto"/>
                    <w:bottom w:val="none" w:sz="0" w:space="0" w:color="auto"/>
                    <w:right w:val="none" w:sz="0" w:space="0" w:color="auto"/>
                  </w:divBdr>
                </w:div>
                <w:div w:id="1461149003">
                  <w:marLeft w:val="0"/>
                  <w:marRight w:val="0"/>
                  <w:marTop w:val="0"/>
                  <w:marBottom w:val="0"/>
                  <w:divBdr>
                    <w:top w:val="none" w:sz="0" w:space="0" w:color="auto"/>
                    <w:left w:val="none" w:sz="0" w:space="0" w:color="auto"/>
                    <w:bottom w:val="none" w:sz="0" w:space="0" w:color="auto"/>
                    <w:right w:val="none" w:sz="0" w:space="0" w:color="auto"/>
                  </w:divBdr>
                </w:div>
                <w:div w:id="402947080">
                  <w:marLeft w:val="0"/>
                  <w:marRight w:val="0"/>
                  <w:marTop w:val="0"/>
                  <w:marBottom w:val="0"/>
                  <w:divBdr>
                    <w:top w:val="none" w:sz="0" w:space="0" w:color="auto"/>
                    <w:left w:val="none" w:sz="0" w:space="0" w:color="auto"/>
                    <w:bottom w:val="none" w:sz="0" w:space="0" w:color="auto"/>
                    <w:right w:val="none" w:sz="0" w:space="0" w:color="auto"/>
                  </w:divBdr>
                </w:div>
                <w:div w:id="1914075678">
                  <w:marLeft w:val="0"/>
                  <w:marRight w:val="0"/>
                  <w:marTop w:val="0"/>
                  <w:marBottom w:val="0"/>
                  <w:divBdr>
                    <w:top w:val="none" w:sz="0" w:space="0" w:color="auto"/>
                    <w:left w:val="none" w:sz="0" w:space="0" w:color="auto"/>
                    <w:bottom w:val="none" w:sz="0" w:space="0" w:color="auto"/>
                    <w:right w:val="none" w:sz="0" w:space="0" w:color="auto"/>
                  </w:divBdr>
                </w:div>
                <w:div w:id="173345148">
                  <w:marLeft w:val="0"/>
                  <w:marRight w:val="0"/>
                  <w:marTop w:val="0"/>
                  <w:marBottom w:val="0"/>
                  <w:divBdr>
                    <w:top w:val="none" w:sz="0" w:space="0" w:color="auto"/>
                    <w:left w:val="none" w:sz="0" w:space="0" w:color="auto"/>
                    <w:bottom w:val="none" w:sz="0" w:space="0" w:color="auto"/>
                    <w:right w:val="none" w:sz="0" w:space="0" w:color="auto"/>
                  </w:divBdr>
                </w:div>
                <w:div w:id="1721128811">
                  <w:marLeft w:val="0"/>
                  <w:marRight w:val="0"/>
                  <w:marTop w:val="0"/>
                  <w:marBottom w:val="0"/>
                  <w:divBdr>
                    <w:top w:val="none" w:sz="0" w:space="0" w:color="auto"/>
                    <w:left w:val="none" w:sz="0" w:space="0" w:color="auto"/>
                    <w:bottom w:val="none" w:sz="0" w:space="0" w:color="auto"/>
                    <w:right w:val="none" w:sz="0" w:space="0" w:color="auto"/>
                  </w:divBdr>
                </w:div>
                <w:div w:id="1040518745">
                  <w:marLeft w:val="0"/>
                  <w:marRight w:val="0"/>
                  <w:marTop w:val="0"/>
                  <w:marBottom w:val="0"/>
                  <w:divBdr>
                    <w:top w:val="none" w:sz="0" w:space="0" w:color="auto"/>
                    <w:left w:val="none" w:sz="0" w:space="0" w:color="auto"/>
                    <w:bottom w:val="none" w:sz="0" w:space="0" w:color="auto"/>
                    <w:right w:val="none" w:sz="0" w:space="0" w:color="auto"/>
                  </w:divBdr>
                </w:div>
                <w:div w:id="2043892609">
                  <w:marLeft w:val="0"/>
                  <w:marRight w:val="0"/>
                  <w:marTop w:val="0"/>
                  <w:marBottom w:val="0"/>
                  <w:divBdr>
                    <w:top w:val="none" w:sz="0" w:space="0" w:color="auto"/>
                    <w:left w:val="none" w:sz="0" w:space="0" w:color="auto"/>
                    <w:bottom w:val="none" w:sz="0" w:space="0" w:color="auto"/>
                    <w:right w:val="none" w:sz="0" w:space="0" w:color="auto"/>
                  </w:divBdr>
                </w:div>
                <w:div w:id="392117196">
                  <w:marLeft w:val="0"/>
                  <w:marRight w:val="0"/>
                  <w:marTop w:val="0"/>
                  <w:marBottom w:val="0"/>
                  <w:divBdr>
                    <w:top w:val="none" w:sz="0" w:space="0" w:color="auto"/>
                    <w:left w:val="none" w:sz="0" w:space="0" w:color="auto"/>
                    <w:bottom w:val="none" w:sz="0" w:space="0" w:color="auto"/>
                    <w:right w:val="none" w:sz="0" w:space="0" w:color="auto"/>
                  </w:divBdr>
                </w:div>
                <w:div w:id="476264657">
                  <w:marLeft w:val="0"/>
                  <w:marRight w:val="0"/>
                  <w:marTop w:val="0"/>
                  <w:marBottom w:val="0"/>
                  <w:divBdr>
                    <w:top w:val="none" w:sz="0" w:space="0" w:color="auto"/>
                    <w:left w:val="none" w:sz="0" w:space="0" w:color="auto"/>
                    <w:bottom w:val="none" w:sz="0" w:space="0" w:color="auto"/>
                    <w:right w:val="none" w:sz="0" w:space="0" w:color="auto"/>
                  </w:divBdr>
                </w:div>
                <w:div w:id="999119704">
                  <w:marLeft w:val="0"/>
                  <w:marRight w:val="0"/>
                  <w:marTop w:val="0"/>
                  <w:marBottom w:val="0"/>
                  <w:divBdr>
                    <w:top w:val="none" w:sz="0" w:space="0" w:color="auto"/>
                    <w:left w:val="none" w:sz="0" w:space="0" w:color="auto"/>
                    <w:bottom w:val="none" w:sz="0" w:space="0" w:color="auto"/>
                    <w:right w:val="none" w:sz="0" w:space="0" w:color="auto"/>
                  </w:divBdr>
                </w:div>
                <w:div w:id="1849250956">
                  <w:marLeft w:val="0"/>
                  <w:marRight w:val="0"/>
                  <w:marTop w:val="0"/>
                  <w:marBottom w:val="0"/>
                  <w:divBdr>
                    <w:top w:val="none" w:sz="0" w:space="0" w:color="auto"/>
                    <w:left w:val="none" w:sz="0" w:space="0" w:color="auto"/>
                    <w:bottom w:val="none" w:sz="0" w:space="0" w:color="auto"/>
                    <w:right w:val="none" w:sz="0" w:space="0" w:color="auto"/>
                  </w:divBdr>
                </w:div>
                <w:div w:id="569921485">
                  <w:marLeft w:val="0"/>
                  <w:marRight w:val="0"/>
                  <w:marTop w:val="0"/>
                  <w:marBottom w:val="0"/>
                  <w:divBdr>
                    <w:top w:val="none" w:sz="0" w:space="0" w:color="auto"/>
                    <w:left w:val="none" w:sz="0" w:space="0" w:color="auto"/>
                    <w:bottom w:val="none" w:sz="0" w:space="0" w:color="auto"/>
                    <w:right w:val="none" w:sz="0" w:space="0" w:color="auto"/>
                  </w:divBdr>
                </w:div>
                <w:div w:id="2108958186">
                  <w:marLeft w:val="0"/>
                  <w:marRight w:val="0"/>
                  <w:marTop w:val="0"/>
                  <w:marBottom w:val="0"/>
                  <w:divBdr>
                    <w:top w:val="none" w:sz="0" w:space="0" w:color="auto"/>
                    <w:left w:val="none" w:sz="0" w:space="0" w:color="auto"/>
                    <w:bottom w:val="none" w:sz="0" w:space="0" w:color="auto"/>
                    <w:right w:val="none" w:sz="0" w:space="0" w:color="auto"/>
                  </w:divBdr>
                </w:div>
                <w:div w:id="62413707">
                  <w:marLeft w:val="0"/>
                  <w:marRight w:val="0"/>
                  <w:marTop w:val="0"/>
                  <w:marBottom w:val="0"/>
                  <w:divBdr>
                    <w:top w:val="none" w:sz="0" w:space="0" w:color="auto"/>
                    <w:left w:val="none" w:sz="0" w:space="0" w:color="auto"/>
                    <w:bottom w:val="none" w:sz="0" w:space="0" w:color="auto"/>
                    <w:right w:val="none" w:sz="0" w:space="0" w:color="auto"/>
                  </w:divBdr>
                </w:div>
                <w:div w:id="56366680">
                  <w:marLeft w:val="0"/>
                  <w:marRight w:val="0"/>
                  <w:marTop w:val="0"/>
                  <w:marBottom w:val="0"/>
                  <w:divBdr>
                    <w:top w:val="none" w:sz="0" w:space="0" w:color="auto"/>
                    <w:left w:val="none" w:sz="0" w:space="0" w:color="auto"/>
                    <w:bottom w:val="none" w:sz="0" w:space="0" w:color="auto"/>
                    <w:right w:val="none" w:sz="0" w:space="0" w:color="auto"/>
                  </w:divBdr>
                </w:div>
                <w:div w:id="104976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435401">
          <w:marLeft w:val="0"/>
          <w:marRight w:val="0"/>
          <w:marTop w:val="0"/>
          <w:marBottom w:val="0"/>
          <w:divBdr>
            <w:top w:val="single" w:sz="6" w:space="4" w:color="D5DAD5"/>
            <w:left w:val="single" w:sz="6" w:space="5" w:color="D5DAD5"/>
            <w:bottom w:val="single" w:sz="6" w:space="4" w:color="D5DAD5"/>
            <w:right w:val="single" w:sz="6" w:space="5" w:color="D5DAD5"/>
          </w:divBdr>
          <w:divsChild>
            <w:div w:id="338773833">
              <w:marLeft w:val="0"/>
              <w:marRight w:val="0"/>
              <w:marTop w:val="0"/>
              <w:marBottom w:val="0"/>
              <w:divBdr>
                <w:top w:val="none" w:sz="0" w:space="0" w:color="auto"/>
                <w:left w:val="none" w:sz="0" w:space="0" w:color="auto"/>
                <w:bottom w:val="none" w:sz="0" w:space="0" w:color="auto"/>
                <w:right w:val="none" w:sz="0" w:space="0" w:color="auto"/>
              </w:divBdr>
              <w:divsChild>
                <w:div w:id="14209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382022">
          <w:marLeft w:val="0"/>
          <w:marRight w:val="0"/>
          <w:marTop w:val="0"/>
          <w:marBottom w:val="0"/>
          <w:divBdr>
            <w:top w:val="single" w:sz="6" w:space="4" w:color="D5DAD5"/>
            <w:left w:val="single" w:sz="6" w:space="5" w:color="D5DAD5"/>
            <w:bottom w:val="single" w:sz="6" w:space="4" w:color="D5DAD5"/>
            <w:right w:val="single" w:sz="6" w:space="5" w:color="D5DAD5"/>
          </w:divBdr>
          <w:divsChild>
            <w:div w:id="153038233">
              <w:marLeft w:val="0"/>
              <w:marRight w:val="0"/>
              <w:marTop w:val="0"/>
              <w:marBottom w:val="0"/>
              <w:divBdr>
                <w:top w:val="none" w:sz="0" w:space="0" w:color="auto"/>
                <w:left w:val="none" w:sz="0" w:space="0" w:color="auto"/>
                <w:bottom w:val="none" w:sz="0" w:space="0" w:color="auto"/>
                <w:right w:val="none" w:sz="0" w:space="0" w:color="auto"/>
              </w:divBdr>
              <w:divsChild>
                <w:div w:id="77135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833284">
      <w:bodyDiv w:val="1"/>
      <w:marLeft w:val="0"/>
      <w:marRight w:val="0"/>
      <w:marTop w:val="0"/>
      <w:marBottom w:val="0"/>
      <w:divBdr>
        <w:top w:val="none" w:sz="0" w:space="0" w:color="auto"/>
        <w:left w:val="none" w:sz="0" w:space="0" w:color="auto"/>
        <w:bottom w:val="none" w:sz="0" w:space="0" w:color="auto"/>
        <w:right w:val="none" w:sz="0" w:space="0" w:color="auto"/>
      </w:divBdr>
    </w:div>
    <w:div w:id="2008553996">
      <w:bodyDiv w:val="1"/>
      <w:marLeft w:val="0"/>
      <w:marRight w:val="0"/>
      <w:marTop w:val="0"/>
      <w:marBottom w:val="0"/>
      <w:divBdr>
        <w:top w:val="none" w:sz="0" w:space="0" w:color="auto"/>
        <w:left w:val="none" w:sz="0" w:space="0" w:color="auto"/>
        <w:bottom w:val="none" w:sz="0" w:space="0" w:color="auto"/>
        <w:right w:val="none" w:sz="0" w:space="0" w:color="auto"/>
      </w:divBdr>
    </w:div>
    <w:div w:id="2072581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ngularjs.org/guide/concepts" TargetMode="External"/><Relationship Id="rId13" Type="http://schemas.openxmlformats.org/officeDocument/2006/relationships/hyperlink" Target="https://docs.angularjs.org/guide/concepts" TargetMode="External"/><Relationship Id="rId18" Type="http://schemas.openxmlformats.org/officeDocument/2006/relationships/hyperlink" Target="https://docs.angularjs.org/guide/concepts" TargetMode="External"/><Relationship Id="rId3" Type="http://schemas.openxmlformats.org/officeDocument/2006/relationships/settings" Target="settings.xml"/><Relationship Id="rId21" Type="http://schemas.openxmlformats.org/officeDocument/2006/relationships/hyperlink" Target="http://jsfiddle.net/viralpatel/nZ5sH/" TargetMode="External"/><Relationship Id="rId7" Type="http://schemas.openxmlformats.org/officeDocument/2006/relationships/hyperlink" Target="https://docs.angularjs.org/guide/concepts" TargetMode="External"/><Relationship Id="rId12" Type="http://schemas.openxmlformats.org/officeDocument/2006/relationships/hyperlink" Target="https://docs.angularjs.org/guide/concepts" TargetMode="External"/><Relationship Id="rId17" Type="http://schemas.openxmlformats.org/officeDocument/2006/relationships/hyperlink" Target="https://docs.angularjs.org/guide/concepts" TargetMode="External"/><Relationship Id="rId2" Type="http://schemas.microsoft.com/office/2007/relationships/stylesWithEffects" Target="stylesWithEffects.xml"/><Relationship Id="rId16" Type="http://schemas.openxmlformats.org/officeDocument/2006/relationships/hyperlink" Target="https://docs.angularjs.org/guide/concepts" TargetMode="External"/><Relationship Id="rId20" Type="http://schemas.openxmlformats.org/officeDocument/2006/relationships/hyperlink" Target="http://jsfiddle.net/viralpatel/ppgsS/" TargetMode="External"/><Relationship Id="rId1" Type="http://schemas.openxmlformats.org/officeDocument/2006/relationships/styles" Target="styles.xml"/><Relationship Id="rId6" Type="http://schemas.openxmlformats.org/officeDocument/2006/relationships/hyperlink" Target="https://docs.angularjs.org/guide/concepts" TargetMode="External"/><Relationship Id="rId11" Type="http://schemas.openxmlformats.org/officeDocument/2006/relationships/hyperlink" Target="https://docs.angularjs.org/guide/concepts" TargetMode="External"/><Relationship Id="rId24" Type="http://schemas.openxmlformats.org/officeDocument/2006/relationships/theme" Target="theme/theme1.xml"/><Relationship Id="rId5" Type="http://schemas.openxmlformats.org/officeDocument/2006/relationships/hyperlink" Target="https://docs.angularjs.org/guide/concepts" TargetMode="External"/><Relationship Id="rId15" Type="http://schemas.openxmlformats.org/officeDocument/2006/relationships/hyperlink" Target="https://docs.angularjs.org/guide/concepts" TargetMode="External"/><Relationship Id="rId23" Type="http://schemas.openxmlformats.org/officeDocument/2006/relationships/fontTable" Target="fontTable.xml"/><Relationship Id="rId10" Type="http://schemas.openxmlformats.org/officeDocument/2006/relationships/hyperlink" Target="https://docs.angularjs.org/guide/concepts" TargetMode="External"/><Relationship Id="rId19" Type="http://schemas.openxmlformats.org/officeDocument/2006/relationships/hyperlink" Target="http://jsfiddle.net/viralpatel/vFcZ7/" TargetMode="External"/><Relationship Id="rId4" Type="http://schemas.openxmlformats.org/officeDocument/2006/relationships/webSettings" Target="webSettings.xml"/><Relationship Id="rId9" Type="http://schemas.openxmlformats.org/officeDocument/2006/relationships/hyperlink" Target="https://docs.angularjs.org/guide/concepts" TargetMode="External"/><Relationship Id="rId14" Type="http://schemas.openxmlformats.org/officeDocument/2006/relationships/hyperlink" Target="https://docs.angularjs.org/guide/concepts" TargetMode="External"/><Relationship Id="rId22" Type="http://schemas.openxmlformats.org/officeDocument/2006/relationships/hyperlink" Target="http://docs.angularjs.org/api/ng.filter:d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10</Pages>
  <Words>2454</Words>
  <Characters>13994</Characters>
  <Application>Microsoft Office Word</Application>
  <DocSecurity>0</DocSecurity>
  <Lines>116</Lines>
  <Paragraphs>32</Paragraphs>
  <ScaleCrop>false</ScaleCrop>
  <Company/>
  <LinksUpToDate>false</LinksUpToDate>
  <CharactersWithSpaces>16416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Surendar s.</dc:creator>
  <cp:keywords/>
  <dc:description/>
  <cp:lastModifiedBy>Surendar s.</cp:lastModifiedBy>
  <cp:revision>9</cp:revision>
  <dcterms:created xsi:type="dcterms:W3CDTF">2014-04-29T14:03:00Z</dcterms:created>
  <dcterms:modified xsi:type="dcterms:W3CDTF">2014-04-30T14:34:00Z</dcterms:modified>
</cp:coreProperties>
</file>